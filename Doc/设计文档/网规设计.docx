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E8E" w:rsidRDefault="00A21877" w:rsidP="00BB256B">
      <w:pPr>
        <w:pStyle w:val="1"/>
        <w:jc w:val="center"/>
        <w:rPr>
          <w:rFonts w:hint="eastAsia"/>
        </w:rPr>
      </w:pPr>
      <w:bookmarkStart w:id="0" w:name="_Toc522879252"/>
      <w:r>
        <w:rPr>
          <w:rFonts w:hint="eastAsia"/>
        </w:rPr>
        <w:t>SCMT</w:t>
      </w:r>
      <w:r w:rsidR="00BB256B">
        <w:rPr>
          <w:rFonts w:hint="eastAsia"/>
        </w:rPr>
        <w:t>网络规划设计</w:t>
      </w:r>
      <w:bookmarkEnd w:id="0"/>
    </w:p>
    <w:p w:rsidR="006806D6" w:rsidRDefault="006806D6" w:rsidP="006806D6">
      <w:pPr>
        <w:rPr>
          <w:rFonts w:hint="eastAsia"/>
        </w:rPr>
      </w:pPr>
    </w:p>
    <w:p w:rsidR="006806D6" w:rsidRDefault="006806D6" w:rsidP="006806D6">
      <w:pPr>
        <w:rPr>
          <w:rFonts w:hint="eastAsia"/>
        </w:rPr>
      </w:pPr>
    </w:p>
    <w:p w:rsidR="006806D6" w:rsidRDefault="006806D6" w:rsidP="006806D6">
      <w:pPr>
        <w:rPr>
          <w:rFonts w:hint="eastAsia"/>
        </w:rPr>
      </w:pPr>
    </w:p>
    <w:p w:rsidR="006806D6" w:rsidRDefault="006806D6" w:rsidP="006806D6">
      <w:pPr>
        <w:rPr>
          <w:rFonts w:hint="eastAsia"/>
        </w:rPr>
      </w:pPr>
    </w:p>
    <w:p w:rsidR="006806D6" w:rsidRDefault="006806D6" w:rsidP="006806D6">
      <w:pPr>
        <w:rPr>
          <w:rFonts w:hint="eastAsia"/>
        </w:rPr>
      </w:pPr>
    </w:p>
    <w:p w:rsidR="006806D6" w:rsidRDefault="006806D6" w:rsidP="006806D6">
      <w:pPr>
        <w:rPr>
          <w:rFonts w:hint="eastAsia"/>
        </w:rPr>
      </w:pPr>
    </w:p>
    <w:p w:rsidR="006806D6" w:rsidRDefault="006806D6" w:rsidP="006806D6">
      <w:pPr>
        <w:jc w:val="left"/>
      </w:pPr>
    </w:p>
    <w:p w:rsidR="006806D6" w:rsidRDefault="006806D6" w:rsidP="006806D6">
      <w:pPr>
        <w:jc w:val="center"/>
        <w:rPr>
          <w:rFonts w:hint="eastAsia"/>
          <w:b/>
        </w:rPr>
      </w:pPr>
    </w:p>
    <w:p w:rsidR="006806D6" w:rsidRDefault="006806D6" w:rsidP="006806D6">
      <w:pPr>
        <w:jc w:val="center"/>
        <w:rPr>
          <w:rFonts w:hint="eastAsia"/>
          <w:b/>
        </w:rPr>
      </w:pPr>
    </w:p>
    <w:p w:rsidR="00DC35B0" w:rsidRDefault="00DC35B0" w:rsidP="006806D6">
      <w:pPr>
        <w:jc w:val="center"/>
        <w:rPr>
          <w:rFonts w:hint="eastAsia"/>
          <w:b/>
        </w:rPr>
      </w:pPr>
    </w:p>
    <w:p w:rsidR="00DC35B0" w:rsidRDefault="00DC35B0" w:rsidP="006806D6">
      <w:pPr>
        <w:jc w:val="center"/>
        <w:rPr>
          <w:rFonts w:hint="eastAsia"/>
          <w:b/>
        </w:rPr>
      </w:pPr>
    </w:p>
    <w:p w:rsidR="006806D6" w:rsidRDefault="006806D6" w:rsidP="006806D6">
      <w:pPr>
        <w:jc w:val="center"/>
        <w:rPr>
          <w:rFonts w:hint="eastAsia"/>
          <w:b/>
        </w:rPr>
      </w:pPr>
    </w:p>
    <w:p w:rsidR="006806D6" w:rsidRPr="003E03C7" w:rsidRDefault="006806D6" w:rsidP="006806D6">
      <w:pPr>
        <w:jc w:val="center"/>
        <w:rPr>
          <w:b/>
        </w:rPr>
      </w:pPr>
      <w:r w:rsidRPr="00B60F66">
        <w:rPr>
          <w:rFonts w:hint="eastAsia"/>
          <w:b/>
        </w:rPr>
        <w:t>文档更新记录：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4394"/>
        <w:gridCol w:w="1610"/>
      </w:tblGrid>
      <w:tr w:rsidR="006806D6" w:rsidTr="0061218B">
        <w:tc>
          <w:tcPr>
            <w:tcW w:w="1384" w:type="dxa"/>
          </w:tcPr>
          <w:p w:rsidR="006806D6" w:rsidRDefault="006806D6" w:rsidP="0061218B">
            <w:pPr>
              <w:jc w:val="left"/>
            </w:pPr>
            <w:r>
              <w:rPr>
                <w:rFonts w:hint="eastAsia"/>
              </w:rPr>
              <w:t>更新人</w:t>
            </w:r>
          </w:p>
        </w:tc>
        <w:tc>
          <w:tcPr>
            <w:tcW w:w="1134" w:type="dxa"/>
          </w:tcPr>
          <w:p w:rsidR="006806D6" w:rsidRDefault="006806D6" w:rsidP="0061218B">
            <w:pPr>
              <w:jc w:val="left"/>
            </w:pPr>
            <w:r>
              <w:rPr>
                <w:rFonts w:hint="eastAsia"/>
              </w:rPr>
              <w:t>版本</w:t>
            </w:r>
          </w:p>
        </w:tc>
        <w:tc>
          <w:tcPr>
            <w:tcW w:w="4394" w:type="dxa"/>
          </w:tcPr>
          <w:p w:rsidR="006806D6" w:rsidRDefault="006806D6" w:rsidP="0061218B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:rsidR="006806D6" w:rsidRDefault="006806D6" w:rsidP="0061218B">
            <w:pPr>
              <w:jc w:val="left"/>
            </w:pPr>
            <w:r>
              <w:rPr>
                <w:rFonts w:hint="eastAsia"/>
              </w:rPr>
              <w:t>日期</w:t>
            </w:r>
          </w:p>
        </w:tc>
      </w:tr>
      <w:tr w:rsidR="006806D6" w:rsidTr="0061218B">
        <w:tc>
          <w:tcPr>
            <w:tcW w:w="1384" w:type="dxa"/>
          </w:tcPr>
          <w:p w:rsidR="006806D6" w:rsidRDefault="006806D6" w:rsidP="0061218B">
            <w:pPr>
              <w:jc w:val="left"/>
            </w:pPr>
            <w:r>
              <w:rPr>
                <w:rFonts w:hint="eastAsia"/>
              </w:rPr>
              <w:t>唐芸</w:t>
            </w:r>
          </w:p>
        </w:tc>
        <w:tc>
          <w:tcPr>
            <w:tcW w:w="1134" w:type="dxa"/>
          </w:tcPr>
          <w:p w:rsidR="006806D6" w:rsidRDefault="006806D6" w:rsidP="006806D6">
            <w:pPr>
              <w:jc w:val="left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4394" w:type="dxa"/>
          </w:tcPr>
          <w:p w:rsidR="006806D6" w:rsidRDefault="006806D6" w:rsidP="0061218B">
            <w:pPr>
              <w:jc w:val="left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610" w:type="dxa"/>
          </w:tcPr>
          <w:p w:rsidR="006806D6" w:rsidRDefault="006806D6" w:rsidP="006806D6">
            <w:pPr>
              <w:jc w:val="left"/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8-</w:t>
            </w:r>
            <w:r w:rsidR="003D1D4A">
              <w:rPr>
                <w:rFonts w:hint="eastAsia"/>
              </w:rPr>
              <w:t>7</w:t>
            </w:r>
          </w:p>
        </w:tc>
      </w:tr>
      <w:tr w:rsidR="006806D6" w:rsidTr="0061218B">
        <w:tc>
          <w:tcPr>
            <w:tcW w:w="1384" w:type="dxa"/>
          </w:tcPr>
          <w:p w:rsidR="006806D6" w:rsidRDefault="006806D6" w:rsidP="0061218B">
            <w:pPr>
              <w:jc w:val="left"/>
            </w:pPr>
          </w:p>
        </w:tc>
        <w:tc>
          <w:tcPr>
            <w:tcW w:w="1134" w:type="dxa"/>
          </w:tcPr>
          <w:p w:rsidR="006806D6" w:rsidRDefault="006806D6" w:rsidP="0061218B">
            <w:pPr>
              <w:jc w:val="left"/>
            </w:pPr>
          </w:p>
        </w:tc>
        <w:tc>
          <w:tcPr>
            <w:tcW w:w="4394" w:type="dxa"/>
          </w:tcPr>
          <w:p w:rsidR="006806D6" w:rsidRDefault="006806D6" w:rsidP="0061218B">
            <w:pPr>
              <w:jc w:val="left"/>
            </w:pPr>
          </w:p>
        </w:tc>
        <w:tc>
          <w:tcPr>
            <w:tcW w:w="1610" w:type="dxa"/>
          </w:tcPr>
          <w:p w:rsidR="006806D6" w:rsidRDefault="006806D6" w:rsidP="0061218B">
            <w:pPr>
              <w:jc w:val="left"/>
            </w:pPr>
          </w:p>
        </w:tc>
      </w:tr>
    </w:tbl>
    <w:p w:rsidR="006806D6" w:rsidRDefault="006806D6" w:rsidP="006806D6">
      <w:pPr>
        <w:widowControl/>
        <w:jc w:val="left"/>
      </w:pPr>
    </w:p>
    <w:p w:rsidR="006806D6" w:rsidRDefault="006806D6" w:rsidP="006806D6">
      <w:pPr>
        <w:rPr>
          <w:rFonts w:hint="eastAsia"/>
        </w:rPr>
      </w:pPr>
    </w:p>
    <w:p w:rsidR="006806D6" w:rsidRDefault="006806D6" w:rsidP="006806D6">
      <w:pPr>
        <w:rPr>
          <w:rFonts w:hint="eastAsia"/>
        </w:rPr>
      </w:pPr>
    </w:p>
    <w:p w:rsidR="006806D6" w:rsidRDefault="006806D6" w:rsidP="006806D6">
      <w:pPr>
        <w:rPr>
          <w:rFonts w:hint="eastAsia"/>
        </w:rPr>
      </w:pPr>
    </w:p>
    <w:p w:rsidR="006806D6" w:rsidRDefault="006806D6" w:rsidP="006806D6">
      <w:pPr>
        <w:rPr>
          <w:rFonts w:hint="eastAsia"/>
        </w:rPr>
      </w:pPr>
    </w:p>
    <w:p w:rsidR="006806D6" w:rsidRDefault="006806D6" w:rsidP="006806D6">
      <w:pPr>
        <w:rPr>
          <w:rFonts w:hint="eastAsia"/>
        </w:rPr>
      </w:pPr>
    </w:p>
    <w:p w:rsidR="006806D6" w:rsidRDefault="006806D6" w:rsidP="006806D6">
      <w:pPr>
        <w:rPr>
          <w:rFonts w:hint="eastAsia"/>
        </w:rPr>
      </w:pPr>
    </w:p>
    <w:p w:rsidR="006806D6" w:rsidRDefault="006806D6" w:rsidP="006806D6">
      <w:pPr>
        <w:rPr>
          <w:rFonts w:hint="eastAsia"/>
        </w:rPr>
      </w:pPr>
    </w:p>
    <w:p w:rsidR="006806D6" w:rsidRDefault="006806D6" w:rsidP="006806D6">
      <w:pPr>
        <w:rPr>
          <w:rFonts w:hint="eastAsia"/>
        </w:rPr>
      </w:pPr>
    </w:p>
    <w:p w:rsidR="006806D6" w:rsidRDefault="006806D6" w:rsidP="006806D6">
      <w:pPr>
        <w:rPr>
          <w:rFonts w:hint="eastAsia"/>
        </w:rPr>
      </w:pPr>
    </w:p>
    <w:p w:rsidR="006806D6" w:rsidRDefault="006806D6" w:rsidP="006806D6">
      <w:pPr>
        <w:rPr>
          <w:rFonts w:hint="eastAsia"/>
        </w:rPr>
      </w:pPr>
    </w:p>
    <w:p w:rsidR="006806D6" w:rsidRDefault="006806D6" w:rsidP="006806D6">
      <w:pPr>
        <w:rPr>
          <w:rFonts w:hint="eastAsia"/>
        </w:rPr>
      </w:pPr>
    </w:p>
    <w:p w:rsidR="006806D6" w:rsidRDefault="006806D6" w:rsidP="006806D6">
      <w:pPr>
        <w:rPr>
          <w:rFonts w:hint="eastAsia"/>
        </w:rPr>
      </w:pPr>
    </w:p>
    <w:p w:rsidR="006806D6" w:rsidRDefault="006806D6" w:rsidP="006806D6">
      <w:pPr>
        <w:rPr>
          <w:rFonts w:hint="eastAsia"/>
        </w:rPr>
      </w:pPr>
    </w:p>
    <w:p w:rsidR="006806D6" w:rsidRDefault="006806D6" w:rsidP="006806D6">
      <w:pPr>
        <w:rPr>
          <w:rFonts w:hint="eastAsia"/>
        </w:rPr>
      </w:pPr>
    </w:p>
    <w:p w:rsidR="006806D6" w:rsidRDefault="006806D6" w:rsidP="006806D6">
      <w:pPr>
        <w:rPr>
          <w:rFonts w:hint="eastAsia"/>
        </w:rPr>
      </w:pPr>
    </w:p>
    <w:p w:rsidR="006806D6" w:rsidRDefault="006806D6" w:rsidP="006806D6">
      <w:pPr>
        <w:rPr>
          <w:rFonts w:hint="eastAsia"/>
        </w:rPr>
      </w:pPr>
    </w:p>
    <w:p w:rsidR="006806D6" w:rsidRDefault="006806D6" w:rsidP="006806D6">
      <w:pPr>
        <w:rPr>
          <w:rFonts w:hint="eastAsia"/>
        </w:rPr>
      </w:pPr>
    </w:p>
    <w:p w:rsidR="006806D6" w:rsidRDefault="006806D6" w:rsidP="006806D6">
      <w:pPr>
        <w:rPr>
          <w:rFonts w:hint="eastAsia"/>
        </w:rPr>
      </w:pPr>
    </w:p>
    <w:p w:rsidR="006806D6" w:rsidRDefault="006806D6" w:rsidP="006806D6">
      <w:pPr>
        <w:rPr>
          <w:rFonts w:hint="eastAsia"/>
        </w:rPr>
      </w:pPr>
    </w:p>
    <w:p w:rsidR="006806D6" w:rsidRDefault="006806D6" w:rsidP="006806D6">
      <w:pPr>
        <w:rPr>
          <w:rFonts w:hint="eastAsia"/>
        </w:rPr>
      </w:pPr>
    </w:p>
    <w:p w:rsidR="006806D6" w:rsidRDefault="006806D6" w:rsidP="006806D6">
      <w:pPr>
        <w:rPr>
          <w:rFonts w:hint="eastAsia"/>
        </w:rPr>
      </w:pPr>
    </w:p>
    <w:p w:rsidR="006806D6" w:rsidRDefault="006806D6" w:rsidP="006806D6">
      <w:pPr>
        <w:rPr>
          <w:rFonts w:hint="eastAsia"/>
        </w:rPr>
      </w:pPr>
    </w:p>
    <w:p w:rsidR="006806D6" w:rsidRDefault="006806D6" w:rsidP="006806D6">
      <w:pPr>
        <w:rPr>
          <w:rFonts w:hint="eastAsia"/>
        </w:rPr>
      </w:pPr>
    </w:p>
    <w:sdt>
      <w:sdtPr>
        <w:rPr>
          <w:lang w:val="zh-CN"/>
        </w:rPr>
        <w:id w:val="108519116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0905C2" w:rsidRDefault="000905C2">
          <w:pPr>
            <w:pStyle w:val="TOC"/>
          </w:pPr>
          <w:r>
            <w:rPr>
              <w:lang w:val="zh-CN"/>
            </w:rPr>
            <w:t>目录</w:t>
          </w:r>
        </w:p>
        <w:p w:rsidR="000905C2" w:rsidRDefault="000905C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879252" w:history="1">
            <w:r w:rsidRPr="00D14F87">
              <w:rPr>
                <w:rStyle w:val="a8"/>
                <w:noProof/>
              </w:rPr>
              <w:t>SCMT</w:t>
            </w:r>
            <w:r w:rsidRPr="00D14F87">
              <w:rPr>
                <w:rStyle w:val="a8"/>
                <w:rFonts w:hint="eastAsia"/>
                <w:noProof/>
              </w:rPr>
              <w:t>网络规划设计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2879253" w:history="1">
            <w:r w:rsidRPr="00D14F87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D14F87">
              <w:rPr>
                <w:rStyle w:val="a8"/>
                <w:rFonts w:hint="eastAsia"/>
                <w:noProof/>
              </w:rPr>
              <w:t>网规界面示意图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2879254" w:history="1">
            <w:r w:rsidRPr="00D14F87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D14F87">
              <w:rPr>
                <w:rStyle w:val="a8"/>
                <w:rFonts w:hint="eastAsia"/>
                <w:noProof/>
              </w:rPr>
              <w:t>网络规划图标的后处理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2879255" w:history="1">
            <w:r w:rsidRPr="00D14F87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D14F87">
              <w:rPr>
                <w:rStyle w:val="a8"/>
                <w:rFonts w:hint="eastAsia"/>
                <w:noProof/>
              </w:rPr>
              <w:t>网元器件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22879256" w:history="1">
            <w:r w:rsidRPr="00D14F87">
              <w:rPr>
                <w:rStyle w:val="a8"/>
                <w:noProof/>
              </w:rPr>
              <w:t>3.1</w:t>
            </w:r>
            <w:r>
              <w:rPr>
                <w:noProof/>
              </w:rPr>
              <w:tab/>
            </w:r>
            <w:r w:rsidRPr="00D14F87">
              <w:rPr>
                <w:rStyle w:val="a8"/>
                <w:rFonts w:hint="eastAsia"/>
                <w:noProof/>
              </w:rPr>
              <w:t>板卡类型器件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22879257" w:history="1">
            <w:r w:rsidRPr="00D14F87">
              <w:rPr>
                <w:rStyle w:val="a8"/>
                <w:noProof/>
              </w:rPr>
              <w:t>3.2</w:t>
            </w:r>
            <w:r>
              <w:rPr>
                <w:noProof/>
              </w:rPr>
              <w:tab/>
            </w:r>
            <w:r w:rsidRPr="00D14F87">
              <w:rPr>
                <w:rStyle w:val="a8"/>
                <w:noProof/>
              </w:rPr>
              <w:t>RRU</w:t>
            </w:r>
            <w:r w:rsidRPr="00D14F87">
              <w:rPr>
                <w:rStyle w:val="a8"/>
                <w:rFonts w:hint="eastAsia"/>
                <w:noProof/>
              </w:rPr>
              <w:t>类型器件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22879258" w:history="1">
            <w:r w:rsidRPr="00D14F87">
              <w:rPr>
                <w:rStyle w:val="a8"/>
                <w:noProof/>
              </w:rPr>
              <w:t>3.3</w:t>
            </w:r>
            <w:r>
              <w:rPr>
                <w:noProof/>
              </w:rPr>
              <w:tab/>
            </w:r>
            <w:r w:rsidRPr="00D14F87">
              <w:rPr>
                <w:rStyle w:val="a8"/>
                <w:rFonts w:hint="eastAsia"/>
                <w:noProof/>
              </w:rPr>
              <w:t>天线阵类型器件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22879259" w:history="1">
            <w:r w:rsidRPr="00D14F87">
              <w:rPr>
                <w:rStyle w:val="a8"/>
                <w:noProof/>
              </w:rPr>
              <w:t>3.4</w:t>
            </w:r>
            <w:r>
              <w:rPr>
                <w:noProof/>
              </w:rPr>
              <w:tab/>
            </w:r>
            <w:r w:rsidRPr="00D14F87">
              <w:rPr>
                <w:rStyle w:val="a8"/>
                <w:noProof/>
              </w:rPr>
              <w:t>pRRU</w:t>
            </w:r>
            <w:r w:rsidRPr="00D14F87">
              <w:rPr>
                <w:rStyle w:val="a8"/>
                <w:rFonts w:hint="eastAsia"/>
                <w:noProof/>
              </w:rPr>
              <w:t>类型器件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22879260" w:history="1">
            <w:r w:rsidRPr="00D14F87">
              <w:rPr>
                <w:rStyle w:val="a8"/>
                <w:noProof/>
              </w:rPr>
              <w:t>3.5</w:t>
            </w:r>
            <w:r>
              <w:rPr>
                <w:noProof/>
              </w:rPr>
              <w:tab/>
            </w:r>
            <w:r w:rsidRPr="00D14F87">
              <w:rPr>
                <w:rStyle w:val="a8"/>
                <w:noProof/>
              </w:rPr>
              <w:t>rHUB</w:t>
            </w:r>
            <w:r w:rsidRPr="00D14F87">
              <w:rPr>
                <w:rStyle w:val="a8"/>
                <w:rFonts w:hint="eastAsia"/>
                <w:noProof/>
              </w:rPr>
              <w:t>类型器件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22879261" w:history="1">
            <w:r w:rsidRPr="00D14F87">
              <w:rPr>
                <w:rStyle w:val="a8"/>
                <w:noProof/>
              </w:rPr>
              <w:t>3.6</w:t>
            </w:r>
            <w:r>
              <w:rPr>
                <w:noProof/>
              </w:rPr>
              <w:tab/>
            </w:r>
            <w:r w:rsidRPr="00D14F87">
              <w:rPr>
                <w:rStyle w:val="a8"/>
                <w:rFonts w:hint="eastAsia"/>
                <w:noProof/>
              </w:rPr>
              <w:t>一体化类型器件（二阶段）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879262" w:history="1">
            <w:r w:rsidRPr="00D14F87">
              <w:rPr>
                <w:rStyle w:val="a8"/>
                <w:noProof/>
              </w:rPr>
              <w:t>4.</w:t>
            </w:r>
            <w:r>
              <w:rPr>
                <w:noProof/>
              </w:rPr>
              <w:tab/>
            </w:r>
            <w:r w:rsidRPr="00D14F87">
              <w:rPr>
                <w:rStyle w:val="a8"/>
                <w:rFonts w:hint="eastAsia"/>
                <w:noProof/>
              </w:rPr>
              <w:t>新建网规配置文件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63" w:history="1">
            <w:r w:rsidRPr="00D14F87">
              <w:rPr>
                <w:rStyle w:val="a8"/>
                <w:noProof/>
              </w:rPr>
              <w:t>4.1</w:t>
            </w:r>
            <w:r>
              <w:rPr>
                <w:noProof/>
              </w:rPr>
              <w:tab/>
            </w:r>
            <w:r w:rsidRPr="00D14F87">
              <w:rPr>
                <w:rStyle w:val="a8"/>
                <w:rFonts w:hint="eastAsia"/>
                <w:noProof/>
              </w:rPr>
              <w:t>本地小区规划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879264" w:history="1">
            <w:r w:rsidRPr="00D14F87">
              <w:rPr>
                <w:rStyle w:val="a8"/>
                <w:noProof/>
              </w:rPr>
              <w:t>4.1.1</w:t>
            </w:r>
            <w:r>
              <w:rPr>
                <w:noProof/>
              </w:rPr>
              <w:tab/>
            </w:r>
            <w:r w:rsidRPr="00D14F87">
              <w:rPr>
                <w:rStyle w:val="a8"/>
                <w:rFonts w:hint="eastAsia"/>
                <w:noProof/>
              </w:rPr>
              <w:t>进行小区规划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879265" w:history="1">
            <w:r w:rsidRPr="00D14F87">
              <w:rPr>
                <w:rStyle w:val="a8"/>
                <w:noProof/>
              </w:rPr>
              <w:t>4.1.2</w:t>
            </w:r>
            <w:r>
              <w:rPr>
                <w:noProof/>
              </w:rPr>
              <w:tab/>
            </w:r>
            <w:r w:rsidRPr="00D14F87">
              <w:rPr>
                <w:rStyle w:val="a8"/>
                <w:rFonts w:hint="eastAsia"/>
                <w:noProof/>
              </w:rPr>
              <w:t>删除小区规划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879266" w:history="1">
            <w:r w:rsidRPr="00D14F87">
              <w:rPr>
                <w:rStyle w:val="a8"/>
                <w:noProof/>
              </w:rPr>
              <w:t>4.1.3</w:t>
            </w:r>
            <w:r>
              <w:rPr>
                <w:noProof/>
              </w:rPr>
              <w:tab/>
            </w:r>
            <w:r w:rsidRPr="00D14F87">
              <w:rPr>
                <w:rStyle w:val="a8"/>
                <w:rFonts w:hint="eastAsia"/>
                <w:noProof/>
              </w:rPr>
              <w:t>取消操作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67" w:history="1">
            <w:r w:rsidRPr="00D14F87">
              <w:rPr>
                <w:rStyle w:val="a8"/>
                <w:noProof/>
              </w:rPr>
              <w:t>4.2</w:t>
            </w:r>
            <w:r>
              <w:rPr>
                <w:noProof/>
              </w:rPr>
              <w:tab/>
            </w:r>
            <w:r w:rsidRPr="00D14F87">
              <w:rPr>
                <w:rStyle w:val="a8"/>
                <w:rFonts w:hint="eastAsia"/>
                <w:noProof/>
              </w:rPr>
              <w:t>板卡规划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68" w:history="1">
            <w:r w:rsidRPr="00D14F87">
              <w:rPr>
                <w:rStyle w:val="a8"/>
                <w:noProof/>
              </w:rPr>
              <w:t>4.3</w:t>
            </w:r>
            <w:r>
              <w:rPr>
                <w:noProof/>
              </w:rPr>
              <w:tab/>
            </w:r>
            <w:r w:rsidRPr="00D14F87">
              <w:rPr>
                <w:rStyle w:val="a8"/>
                <w:noProof/>
              </w:rPr>
              <w:t>RRU/pRRU</w:t>
            </w:r>
            <w:r w:rsidRPr="00D14F87">
              <w:rPr>
                <w:rStyle w:val="a8"/>
                <w:rFonts w:hint="eastAsia"/>
                <w:noProof/>
              </w:rPr>
              <w:t>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879269" w:history="1">
            <w:r w:rsidRPr="00D14F87">
              <w:rPr>
                <w:rStyle w:val="a8"/>
                <w:noProof/>
              </w:rPr>
              <w:t>4.3.1</w:t>
            </w:r>
            <w:r>
              <w:rPr>
                <w:noProof/>
              </w:rPr>
              <w:tab/>
            </w:r>
            <w:r w:rsidRPr="00D14F87">
              <w:rPr>
                <w:rStyle w:val="a8"/>
                <w:noProof/>
              </w:rPr>
              <w:t>RRU</w:t>
            </w:r>
            <w:r w:rsidRPr="00D14F87">
              <w:rPr>
                <w:rStyle w:val="a8"/>
                <w:rFonts w:hint="eastAsia"/>
                <w:noProof/>
              </w:rPr>
              <w:t>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879270" w:history="1">
            <w:r w:rsidRPr="00D14F87">
              <w:rPr>
                <w:rStyle w:val="a8"/>
                <w:noProof/>
              </w:rPr>
              <w:t>4.3.2</w:t>
            </w:r>
            <w:r>
              <w:rPr>
                <w:noProof/>
              </w:rPr>
              <w:tab/>
            </w:r>
            <w:r w:rsidRPr="00D14F87">
              <w:rPr>
                <w:rStyle w:val="a8"/>
                <w:noProof/>
              </w:rPr>
              <w:t>pRRU</w:t>
            </w:r>
            <w:r w:rsidRPr="00D14F87">
              <w:rPr>
                <w:rStyle w:val="a8"/>
                <w:rFonts w:hint="eastAsia"/>
                <w:noProof/>
              </w:rPr>
              <w:t>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71" w:history="1">
            <w:r w:rsidRPr="00D14F87">
              <w:rPr>
                <w:rStyle w:val="a8"/>
                <w:noProof/>
              </w:rPr>
              <w:t>4.4</w:t>
            </w:r>
            <w:r>
              <w:rPr>
                <w:noProof/>
              </w:rPr>
              <w:tab/>
            </w:r>
            <w:r w:rsidRPr="00D14F87">
              <w:rPr>
                <w:rStyle w:val="a8"/>
                <w:rFonts w:hint="eastAsia"/>
                <w:noProof/>
              </w:rPr>
              <w:t>天线阵规划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72" w:history="1">
            <w:r w:rsidRPr="00D14F87">
              <w:rPr>
                <w:rStyle w:val="a8"/>
                <w:noProof/>
              </w:rPr>
              <w:t>4.5</w:t>
            </w:r>
            <w:r>
              <w:rPr>
                <w:noProof/>
              </w:rPr>
              <w:tab/>
            </w:r>
            <w:r w:rsidRPr="00D14F87">
              <w:rPr>
                <w:rStyle w:val="a8"/>
                <w:noProof/>
              </w:rPr>
              <w:t>RRU</w:t>
            </w:r>
            <w:r w:rsidRPr="00D14F87">
              <w:rPr>
                <w:rStyle w:val="a8"/>
                <w:rFonts w:hint="eastAsia"/>
                <w:noProof/>
              </w:rPr>
              <w:t>上小区规划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2879273" w:history="1">
            <w:r w:rsidRPr="00D14F87">
              <w:rPr>
                <w:rStyle w:val="a8"/>
                <w:noProof/>
              </w:rPr>
              <w:t>5.</w:t>
            </w:r>
            <w:r>
              <w:rPr>
                <w:noProof/>
              </w:rPr>
              <w:tab/>
            </w:r>
            <w:r w:rsidRPr="00D14F87">
              <w:rPr>
                <w:rStyle w:val="a8"/>
                <w:rFonts w:hint="eastAsia"/>
                <w:noProof/>
              </w:rPr>
              <w:t>下发命令到基站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74" w:history="1">
            <w:r w:rsidRPr="00D14F87">
              <w:rPr>
                <w:rStyle w:val="a8"/>
                <w:noProof/>
              </w:rPr>
              <w:t>5.1</w:t>
            </w:r>
            <w:r>
              <w:rPr>
                <w:noProof/>
              </w:rPr>
              <w:tab/>
            </w:r>
            <w:r w:rsidRPr="00D14F87">
              <w:rPr>
                <w:rStyle w:val="a8"/>
                <w:rFonts w:hint="eastAsia"/>
                <w:noProof/>
              </w:rPr>
              <w:t>全部的校验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879275" w:history="1">
            <w:r w:rsidRPr="00D14F87">
              <w:rPr>
                <w:rStyle w:val="a8"/>
                <w:noProof/>
              </w:rPr>
              <w:t>5.1.1</w:t>
            </w:r>
            <w:r>
              <w:rPr>
                <w:noProof/>
              </w:rPr>
              <w:tab/>
            </w:r>
            <w:r w:rsidRPr="00D14F87">
              <w:rPr>
                <w:rStyle w:val="a8"/>
                <w:rFonts w:hint="eastAsia"/>
                <w:noProof/>
              </w:rPr>
              <w:t>板卡相关校验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879276" w:history="1">
            <w:r w:rsidRPr="00D14F87">
              <w:rPr>
                <w:rStyle w:val="a8"/>
                <w:noProof/>
              </w:rPr>
              <w:t>5.1.2</w:t>
            </w:r>
            <w:r>
              <w:rPr>
                <w:noProof/>
              </w:rPr>
              <w:tab/>
            </w:r>
            <w:r w:rsidRPr="00D14F87">
              <w:rPr>
                <w:rStyle w:val="a8"/>
                <w:noProof/>
              </w:rPr>
              <w:t>rHUB</w:t>
            </w:r>
            <w:r w:rsidRPr="00D14F87">
              <w:rPr>
                <w:rStyle w:val="a8"/>
                <w:rFonts w:hint="eastAsia"/>
                <w:noProof/>
              </w:rPr>
              <w:t>相关校验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879277" w:history="1">
            <w:r w:rsidRPr="00D14F87">
              <w:rPr>
                <w:rStyle w:val="a8"/>
                <w:noProof/>
              </w:rPr>
              <w:t>5.1.3</w:t>
            </w:r>
            <w:r>
              <w:rPr>
                <w:noProof/>
              </w:rPr>
              <w:tab/>
            </w:r>
            <w:r w:rsidRPr="00D14F87">
              <w:rPr>
                <w:rStyle w:val="a8"/>
                <w:noProof/>
              </w:rPr>
              <w:t>RRU/pRRU</w:t>
            </w:r>
            <w:r w:rsidRPr="00D14F87">
              <w:rPr>
                <w:rStyle w:val="a8"/>
                <w:rFonts w:hint="eastAsia"/>
                <w:noProof/>
              </w:rPr>
              <w:t>相关校验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879278" w:history="1">
            <w:r w:rsidRPr="00D14F87">
              <w:rPr>
                <w:rStyle w:val="a8"/>
                <w:noProof/>
              </w:rPr>
              <w:t>5.1.4</w:t>
            </w:r>
            <w:r>
              <w:rPr>
                <w:noProof/>
              </w:rPr>
              <w:tab/>
            </w:r>
            <w:r w:rsidRPr="00D14F87">
              <w:rPr>
                <w:rStyle w:val="a8"/>
                <w:noProof/>
              </w:rPr>
              <w:t>IR</w:t>
            </w:r>
            <w:r w:rsidRPr="00D14F87">
              <w:rPr>
                <w:rStyle w:val="a8"/>
                <w:rFonts w:hint="eastAsia"/>
                <w:noProof/>
              </w:rPr>
              <w:t>口</w:t>
            </w:r>
            <w:r w:rsidRPr="00D14F87">
              <w:rPr>
                <w:rStyle w:val="a8"/>
                <w:noProof/>
              </w:rPr>
              <w:t>/</w:t>
            </w:r>
            <w:r w:rsidRPr="00D14F87">
              <w:rPr>
                <w:rStyle w:val="a8"/>
                <w:rFonts w:hint="eastAsia"/>
                <w:noProof/>
              </w:rPr>
              <w:t>以太口速率相关校验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879279" w:history="1">
            <w:r w:rsidRPr="00D14F87">
              <w:rPr>
                <w:rStyle w:val="a8"/>
                <w:noProof/>
              </w:rPr>
              <w:t>5.1.5</w:t>
            </w:r>
            <w:r>
              <w:rPr>
                <w:noProof/>
              </w:rPr>
              <w:tab/>
            </w:r>
            <w:r w:rsidRPr="00D14F87">
              <w:rPr>
                <w:rStyle w:val="a8"/>
                <w:rFonts w:hint="eastAsia"/>
                <w:noProof/>
              </w:rPr>
              <w:t>天线阵相关校验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2879280" w:history="1">
            <w:r w:rsidRPr="00D14F87">
              <w:rPr>
                <w:rStyle w:val="a8"/>
                <w:noProof/>
              </w:rPr>
              <w:t>5.1.6</w:t>
            </w:r>
            <w:r>
              <w:rPr>
                <w:noProof/>
              </w:rPr>
              <w:tab/>
            </w:r>
            <w:r w:rsidRPr="00D14F87">
              <w:rPr>
                <w:rStyle w:val="a8"/>
                <w:rFonts w:hint="eastAsia"/>
                <w:noProof/>
              </w:rPr>
              <w:t>天线相关校验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81" w:history="1">
            <w:r w:rsidRPr="00D14F87">
              <w:rPr>
                <w:rStyle w:val="a8"/>
                <w:noProof/>
              </w:rPr>
              <w:t>5.2</w:t>
            </w:r>
            <w:r>
              <w:rPr>
                <w:noProof/>
              </w:rPr>
              <w:tab/>
            </w:r>
            <w:r w:rsidRPr="00D14F87">
              <w:rPr>
                <w:rStyle w:val="a8"/>
                <w:rFonts w:hint="eastAsia"/>
                <w:noProof/>
              </w:rPr>
              <w:t>设置参数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2879282" w:history="1">
            <w:r w:rsidRPr="00D14F87">
              <w:rPr>
                <w:rStyle w:val="a8"/>
                <w:noProof/>
              </w:rPr>
              <w:t>6.</w:t>
            </w:r>
            <w:r>
              <w:rPr>
                <w:noProof/>
              </w:rPr>
              <w:tab/>
            </w:r>
            <w:r w:rsidRPr="00D14F87">
              <w:rPr>
                <w:rStyle w:val="a8"/>
                <w:rFonts w:hint="eastAsia"/>
                <w:noProof/>
              </w:rPr>
              <w:t>导入配置文件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83" w:history="1">
            <w:r w:rsidRPr="00D14F87">
              <w:rPr>
                <w:rStyle w:val="a8"/>
                <w:noProof/>
              </w:rPr>
              <w:t>6.1</w:t>
            </w:r>
            <w:r>
              <w:rPr>
                <w:noProof/>
              </w:rPr>
              <w:tab/>
            </w:r>
            <w:r w:rsidRPr="00D14F87">
              <w:rPr>
                <w:rStyle w:val="a8"/>
                <w:rFonts w:hint="eastAsia"/>
                <w:noProof/>
              </w:rPr>
              <w:t>提取网络规划文件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84" w:history="1">
            <w:r w:rsidRPr="00D14F87">
              <w:rPr>
                <w:rStyle w:val="a8"/>
                <w:noProof/>
              </w:rPr>
              <w:t>6.2</w:t>
            </w:r>
            <w:r>
              <w:rPr>
                <w:noProof/>
              </w:rPr>
              <w:tab/>
            </w:r>
            <w:r w:rsidRPr="00D14F87">
              <w:rPr>
                <w:rStyle w:val="a8"/>
                <w:rFonts w:hint="eastAsia"/>
                <w:noProof/>
              </w:rPr>
              <w:t>导入网络规划文件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2879285" w:history="1">
            <w:r w:rsidRPr="00D14F87">
              <w:rPr>
                <w:rStyle w:val="a8"/>
                <w:noProof/>
              </w:rPr>
              <w:t>7.</w:t>
            </w:r>
            <w:r>
              <w:rPr>
                <w:noProof/>
              </w:rPr>
              <w:tab/>
            </w:r>
            <w:r w:rsidRPr="00D14F87">
              <w:rPr>
                <w:rStyle w:val="a8"/>
                <w:rFonts w:hint="eastAsia"/>
                <w:noProof/>
              </w:rPr>
              <w:t>菜单栏其它功能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86" w:history="1">
            <w:r w:rsidRPr="00D14F87">
              <w:rPr>
                <w:rStyle w:val="a8"/>
                <w:noProof/>
              </w:rPr>
              <w:t>7.1</w:t>
            </w:r>
            <w:r>
              <w:rPr>
                <w:noProof/>
              </w:rPr>
              <w:tab/>
            </w:r>
            <w:r w:rsidRPr="00D14F87">
              <w:rPr>
                <w:rStyle w:val="a8"/>
                <w:rFonts w:hint="eastAsia"/>
                <w:noProof/>
              </w:rPr>
              <w:t>清除全部网规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87" w:history="1">
            <w:r w:rsidRPr="00D14F87">
              <w:rPr>
                <w:rStyle w:val="a8"/>
                <w:noProof/>
              </w:rPr>
              <w:t>7.2</w:t>
            </w:r>
            <w:r>
              <w:rPr>
                <w:noProof/>
              </w:rPr>
              <w:tab/>
            </w:r>
            <w:r w:rsidRPr="00D14F87">
              <w:rPr>
                <w:rStyle w:val="a8"/>
                <w:rFonts w:hint="eastAsia"/>
                <w:noProof/>
              </w:rPr>
              <w:t>删除网元器件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88" w:history="1">
            <w:r w:rsidRPr="00D14F87">
              <w:rPr>
                <w:rStyle w:val="a8"/>
                <w:noProof/>
              </w:rPr>
              <w:t>7.3</w:t>
            </w:r>
            <w:r>
              <w:rPr>
                <w:noProof/>
              </w:rPr>
              <w:tab/>
            </w:r>
            <w:r w:rsidRPr="00D14F87">
              <w:rPr>
                <w:rStyle w:val="a8"/>
                <w:rFonts w:hint="eastAsia"/>
                <w:noProof/>
              </w:rPr>
              <w:t>隐藏小区信息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89" w:history="1">
            <w:r w:rsidRPr="00D14F87">
              <w:rPr>
                <w:rStyle w:val="a8"/>
                <w:noProof/>
              </w:rPr>
              <w:t>7.4</w:t>
            </w:r>
            <w:r>
              <w:rPr>
                <w:noProof/>
              </w:rPr>
              <w:tab/>
            </w:r>
            <w:r w:rsidRPr="00D14F87">
              <w:rPr>
                <w:rStyle w:val="a8"/>
                <w:rFonts w:hint="eastAsia"/>
                <w:noProof/>
              </w:rPr>
              <w:t>单线连接</w:t>
            </w:r>
            <w:r w:rsidRPr="00D14F87">
              <w:rPr>
                <w:rStyle w:val="a8"/>
                <w:noProof/>
              </w:rPr>
              <w:t>&amp;&amp;</w:t>
            </w:r>
            <w:r w:rsidRPr="00D14F87">
              <w:rPr>
                <w:rStyle w:val="a8"/>
                <w:rFonts w:hint="eastAsia"/>
                <w:noProof/>
              </w:rPr>
              <w:t>多线连接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90" w:history="1">
            <w:r w:rsidRPr="00D14F87">
              <w:rPr>
                <w:rStyle w:val="a8"/>
                <w:noProof/>
              </w:rPr>
              <w:t>7.5</w:t>
            </w:r>
            <w:r>
              <w:rPr>
                <w:noProof/>
              </w:rPr>
              <w:tab/>
            </w:r>
            <w:r w:rsidRPr="00D14F87">
              <w:rPr>
                <w:rStyle w:val="a8"/>
                <w:rFonts w:hint="eastAsia"/>
                <w:noProof/>
              </w:rPr>
              <w:t>放大</w:t>
            </w:r>
            <w:r w:rsidRPr="00D14F87">
              <w:rPr>
                <w:rStyle w:val="a8"/>
                <w:noProof/>
              </w:rPr>
              <w:t>/</w:t>
            </w:r>
            <w:r w:rsidRPr="00D14F87">
              <w:rPr>
                <w:rStyle w:val="a8"/>
                <w:rFonts w:hint="eastAsia"/>
                <w:noProof/>
              </w:rPr>
              <w:t>缩小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91" w:history="1">
            <w:r w:rsidRPr="00D14F87">
              <w:rPr>
                <w:rStyle w:val="a8"/>
                <w:noProof/>
              </w:rPr>
              <w:t>7.6</w:t>
            </w:r>
            <w:r>
              <w:rPr>
                <w:noProof/>
              </w:rPr>
              <w:tab/>
            </w:r>
            <w:r w:rsidRPr="00D14F87">
              <w:rPr>
                <w:rStyle w:val="a8"/>
                <w:rFonts w:hint="eastAsia"/>
                <w:noProof/>
              </w:rPr>
              <w:t>全屏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2879292" w:history="1">
            <w:r w:rsidRPr="00D14F87">
              <w:rPr>
                <w:rStyle w:val="a8"/>
                <w:noProof/>
              </w:rPr>
              <w:t>8.</w:t>
            </w:r>
            <w:r>
              <w:rPr>
                <w:noProof/>
              </w:rPr>
              <w:tab/>
            </w:r>
            <w:r w:rsidRPr="00D14F87">
              <w:rPr>
                <w:rStyle w:val="a8"/>
                <w:rFonts w:hint="eastAsia"/>
                <w:noProof/>
              </w:rPr>
              <w:t>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93" w:history="1">
            <w:r w:rsidRPr="00D14F87">
              <w:rPr>
                <w:rStyle w:val="a8"/>
                <w:noProof/>
              </w:rPr>
              <w:t>8.1</w:t>
            </w:r>
            <w:r>
              <w:rPr>
                <w:noProof/>
              </w:rPr>
              <w:tab/>
            </w:r>
            <w:r w:rsidRPr="00D14F87">
              <w:rPr>
                <w:rStyle w:val="a8"/>
                <w:rFonts w:hint="eastAsia"/>
                <w:noProof/>
              </w:rPr>
              <w:t>模板的使用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94" w:history="1">
            <w:r w:rsidRPr="00D14F87">
              <w:rPr>
                <w:rStyle w:val="a8"/>
                <w:noProof/>
              </w:rPr>
              <w:t>8.2</w:t>
            </w:r>
            <w:r>
              <w:rPr>
                <w:noProof/>
              </w:rPr>
              <w:tab/>
            </w:r>
            <w:r w:rsidRPr="00D14F87">
              <w:rPr>
                <w:rStyle w:val="a8"/>
                <w:rFonts w:hint="eastAsia"/>
                <w:noProof/>
              </w:rPr>
              <w:t>创建</w:t>
            </w:r>
            <w:r w:rsidRPr="00D14F87">
              <w:rPr>
                <w:rStyle w:val="a8"/>
                <w:noProof/>
              </w:rPr>
              <w:t>/</w:t>
            </w:r>
            <w:r w:rsidRPr="00D14F87">
              <w:rPr>
                <w:rStyle w:val="a8"/>
                <w:rFonts w:hint="eastAsia"/>
                <w:noProof/>
              </w:rPr>
              <w:t>修改模板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95" w:history="1">
            <w:r w:rsidRPr="00D14F87">
              <w:rPr>
                <w:rStyle w:val="a8"/>
                <w:noProof/>
              </w:rPr>
              <w:t>8.3</w:t>
            </w:r>
            <w:r>
              <w:rPr>
                <w:noProof/>
              </w:rPr>
              <w:tab/>
            </w:r>
            <w:r w:rsidRPr="00D14F87">
              <w:rPr>
                <w:rStyle w:val="a8"/>
                <w:rFonts w:hint="eastAsia"/>
                <w:noProof/>
              </w:rPr>
              <w:t>导入模板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96" w:history="1">
            <w:r w:rsidRPr="00D14F87">
              <w:rPr>
                <w:rStyle w:val="a8"/>
                <w:noProof/>
              </w:rPr>
              <w:t>8.4</w:t>
            </w:r>
            <w:r>
              <w:rPr>
                <w:noProof/>
              </w:rPr>
              <w:tab/>
            </w:r>
            <w:r w:rsidRPr="00D14F87">
              <w:rPr>
                <w:rStyle w:val="a8"/>
                <w:rFonts w:hint="eastAsia"/>
                <w:noProof/>
              </w:rPr>
              <w:t>导出模板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2879297" w:history="1">
            <w:r w:rsidRPr="00D14F87">
              <w:rPr>
                <w:rStyle w:val="a8"/>
                <w:noProof/>
              </w:rPr>
              <w:t>9.</w:t>
            </w:r>
            <w:r>
              <w:rPr>
                <w:noProof/>
              </w:rPr>
              <w:tab/>
            </w:r>
            <w:r w:rsidRPr="00D14F87">
              <w:rPr>
                <w:rStyle w:val="a8"/>
                <w:rFonts w:hint="eastAsia"/>
                <w:noProof/>
              </w:rPr>
              <w:t>工具的数据文件说明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98" w:history="1">
            <w:r w:rsidRPr="00D14F87">
              <w:rPr>
                <w:rStyle w:val="a8"/>
                <w:noProof/>
              </w:rPr>
              <w:t>9.1</w:t>
            </w:r>
            <w:r>
              <w:rPr>
                <w:noProof/>
              </w:rPr>
              <w:tab/>
            </w:r>
            <w:r w:rsidRPr="00D14F87">
              <w:rPr>
                <w:rStyle w:val="a8"/>
                <w:noProof/>
              </w:rPr>
              <w:t>RRU&amp;&amp;pRRU</w:t>
            </w:r>
            <w:r w:rsidRPr="00D14F87">
              <w:rPr>
                <w:rStyle w:val="a8"/>
                <w:rFonts w:hint="eastAsia"/>
                <w:noProof/>
              </w:rPr>
              <w:t>器件库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299" w:history="1">
            <w:r w:rsidRPr="00D14F87">
              <w:rPr>
                <w:rStyle w:val="a8"/>
                <w:noProof/>
              </w:rPr>
              <w:t>9.2</w:t>
            </w:r>
            <w:r>
              <w:rPr>
                <w:noProof/>
              </w:rPr>
              <w:tab/>
            </w:r>
            <w:r w:rsidRPr="00D14F87">
              <w:rPr>
                <w:rStyle w:val="a8"/>
                <w:rFonts w:hint="eastAsia"/>
                <w:noProof/>
              </w:rPr>
              <w:t>天线阵</w:t>
            </w:r>
            <w:r w:rsidRPr="00D14F87">
              <w:rPr>
                <w:rStyle w:val="a8"/>
                <w:noProof/>
              </w:rPr>
              <w:t>/</w:t>
            </w:r>
            <w:r w:rsidRPr="00D14F87">
              <w:rPr>
                <w:rStyle w:val="a8"/>
                <w:rFonts w:hint="eastAsia"/>
                <w:noProof/>
              </w:rPr>
              <w:t>天线权值器件库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300" w:history="1">
            <w:r w:rsidRPr="00D14F87">
              <w:rPr>
                <w:rStyle w:val="a8"/>
                <w:noProof/>
              </w:rPr>
              <w:t>9.3</w:t>
            </w:r>
            <w:r>
              <w:rPr>
                <w:noProof/>
              </w:rPr>
              <w:tab/>
            </w:r>
            <w:r w:rsidRPr="00D14F87">
              <w:rPr>
                <w:rStyle w:val="a8"/>
                <w:rFonts w:hint="eastAsia"/>
                <w:noProof/>
              </w:rPr>
              <w:t>板卡器件库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301" w:history="1">
            <w:r w:rsidRPr="00D14F87">
              <w:rPr>
                <w:rStyle w:val="a8"/>
                <w:noProof/>
              </w:rPr>
              <w:t>9.4</w:t>
            </w:r>
            <w:r>
              <w:rPr>
                <w:noProof/>
              </w:rPr>
              <w:tab/>
            </w:r>
            <w:r w:rsidRPr="00D14F87">
              <w:rPr>
                <w:rStyle w:val="a8"/>
                <w:noProof/>
              </w:rPr>
              <w:t>rHUB</w:t>
            </w:r>
            <w:r w:rsidRPr="00D14F87">
              <w:rPr>
                <w:rStyle w:val="a8"/>
                <w:rFonts w:hint="eastAsia"/>
                <w:noProof/>
              </w:rPr>
              <w:t>器件库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302" w:history="1">
            <w:r w:rsidRPr="00D14F87">
              <w:rPr>
                <w:rStyle w:val="a8"/>
                <w:noProof/>
              </w:rPr>
              <w:t>9.5</w:t>
            </w:r>
            <w:r>
              <w:rPr>
                <w:noProof/>
              </w:rPr>
              <w:tab/>
            </w:r>
            <w:r w:rsidRPr="00D14F87">
              <w:rPr>
                <w:rStyle w:val="a8"/>
                <w:rFonts w:hint="eastAsia"/>
                <w:noProof/>
              </w:rPr>
              <w:t>校验规则文件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303" w:history="1">
            <w:r w:rsidRPr="00D14F87">
              <w:rPr>
                <w:rStyle w:val="a8"/>
                <w:noProof/>
              </w:rPr>
              <w:t>9.6</w:t>
            </w:r>
            <w:r>
              <w:rPr>
                <w:noProof/>
              </w:rPr>
              <w:tab/>
            </w:r>
            <w:r w:rsidRPr="00D14F87">
              <w:rPr>
                <w:rStyle w:val="a8"/>
                <w:rFonts w:hint="eastAsia"/>
                <w:noProof/>
              </w:rPr>
              <w:t>网络规划</w:t>
            </w:r>
            <w:r w:rsidRPr="00D14F87">
              <w:rPr>
                <w:rStyle w:val="a8"/>
                <w:noProof/>
              </w:rPr>
              <w:t>json</w:t>
            </w:r>
            <w:r w:rsidRPr="00D14F87">
              <w:rPr>
                <w:rStyle w:val="a8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2879304" w:history="1">
            <w:r w:rsidRPr="00D14F87">
              <w:rPr>
                <w:rStyle w:val="a8"/>
                <w:noProof/>
              </w:rPr>
              <w:t>9.7</w:t>
            </w:r>
            <w:r>
              <w:rPr>
                <w:noProof/>
              </w:rPr>
              <w:tab/>
            </w:r>
            <w:r w:rsidRPr="00D14F87">
              <w:rPr>
                <w:rStyle w:val="a8"/>
                <w:rFonts w:hint="eastAsia"/>
                <w:noProof/>
              </w:rPr>
              <w:t>模板</w:t>
            </w:r>
            <w:r w:rsidRPr="00D14F87">
              <w:rPr>
                <w:rStyle w:val="a8"/>
                <w:noProof/>
              </w:rPr>
              <w:t>json</w:t>
            </w:r>
            <w:r w:rsidRPr="00D14F87">
              <w:rPr>
                <w:rStyle w:val="a8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879305" w:history="1">
            <w:r w:rsidRPr="00D14F87">
              <w:rPr>
                <w:rStyle w:val="a8"/>
                <w:noProof/>
              </w:rPr>
              <w:t>10.</w:t>
            </w:r>
            <w:r>
              <w:rPr>
                <w:noProof/>
              </w:rPr>
              <w:tab/>
            </w:r>
            <w:r w:rsidRPr="00D14F87">
              <w:rPr>
                <w:rStyle w:val="a8"/>
                <w:rFonts w:hint="eastAsia"/>
                <w:noProof/>
              </w:rPr>
              <w:t>代码设计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2879306" w:history="1">
            <w:r w:rsidRPr="00D14F87">
              <w:rPr>
                <w:rStyle w:val="a8"/>
                <w:noProof/>
              </w:rPr>
              <w:t>11.</w:t>
            </w:r>
            <w:r>
              <w:rPr>
                <w:noProof/>
              </w:rPr>
              <w:tab/>
            </w:r>
            <w:r w:rsidRPr="00D14F87">
              <w:rPr>
                <w:rStyle w:val="a8"/>
                <w:rFonts w:hint="eastAsia"/>
                <w:noProof/>
              </w:rPr>
              <w:t>问题？？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_Toc522879306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5C2" w:rsidRDefault="000905C2">
          <w:r>
            <w:rPr>
              <w:b/>
              <w:bCs/>
              <w:lang w:val="zh-CN"/>
            </w:rPr>
            <w:fldChar w:fldCharType="end"/>
          </w:r>
        </w:p>
      </w:sdtContent>
    </w:sdt>
    <w:p w:rsidR="006806D6" w:rsidRDefault="006806D6" w:rsidP="006806D6">
      <w:pPr>
        <w:rPr>
          <w:rFonts w:hint="eastAsia"/>
        </w:rPr>
      </w:pPr>
    </w:p>
    <w:p w:rsidR="00B554ED" w:rsidRDefault="00B554ED" w:rsidP="006806D6">
      <w:pPr>
        <w:rPr>
          <w:rFonts w:hint="eastAsia"/>
        </w:rPr>
      </w:pPr>
    </w:p>
    <w:p w:rsidR="00B554ED" w:rsidRDefault="00B554ED" w:rsidP="006806D6">
      <w:pPr>
        <w:rPr>
          <w:rFonts w:hint="eastAsia"/>
        </w:rPr>
      </w:pPr>
    </w:p>
    <w:p w:rsidR="00B554ED" w:rsidRDefault="00B554ED" w:rsidP="006806D6">
      <w:pPr>
        <w:rPr>
          <w:rFonts w:hint="eastAsia"/>
        </w:rPr>
      </w:pPr>
    </w:p>
    <w:p w:rsidR="00B554ED" w:rsidRDefault="00B554ED" w:rsidP="006806D6">
      <w:pPr>
        <w:rPr>
          <w:rFonts w:hint="eastAsia"/>
        </w:rPr>
      </w:pPr>
    </w:p>
    <w:p w:rsidR="00B554ED" w:rsidRDefault="00B554ED" w:rsidP="006806D6">
      <w:pPr>
        <w:rPr>
          <w:rFonts w:hint="eastAsia"/>
        </w:rPr>
      </w:pPr>
    </w:p>
    <w:p w:rsidR="00B554ED" w:rsidRDefault="00B554ED" w:rsidP="006806D6">
      <w:pPr>
        <w:rPr>
          <w:rFonts w:hint="eastAsia"/>
        </w:rPr>
      </w:pPr>
    </w:p>
    <w:p w:rsidR="00B554ED" w:rsidRDefault="00B554ED" w:rsidP="006806D6">
      <w:pPr>
        <w:rPr>
          <w:rFonts w:hint="eastAsia"/>
        </w:rPr>
      </w:pPr>
    </w:p>
    <w:p w:rsidR="00B554ED" w:rsidRDefault="00B554ED" w:rsidP="006806D6">
      <w:pPr>
        <w:rPr>
          <w:rFonts w:hint="eastAsia"/>
        </w:rPr>
      </w:pPr>
    </w:p>
    <w:p w:rsidR="00B554ED" w:rsidRDefault="00B554ED" w:rsidP="006806D6">
      <w:pPr>
        <w:rPr>
          <w:rFonts w:hint="eastAsia"/>
        </w:rPr>
      </w:pPr>
    </w:p>
    <w:p w:rsidR="00B554ED" w:rsidRDefault="00B554ED" w:rsidP="006806D6">
      <w:pPr>
        <w:rPr>
          <w:rFonts w:hint="eastAsia"/>
        </w:rPr>
      </w:pPr>
    </w:p>
    <w:p w:rsidR="00B554ED" w:rsidRDefault="00B554ED" w:rsidP="006806D6">
      <w:pPr>
        <w:rPr>
          <w:rFonts w:hint="eastAsia"/>
        </w:rPr>
      </w:pPr>
    </w:p>
    <w:p w:rsidR="00B554ED" w:rsidRDefault="00B554ED" w:rsidP="006806D6">
      <w:pPr>
        <w:rPr>
          <w:rFonts w:hint="eastAsia"/>
        </w:rPr>
      </w:pPr>
    </w:p>
    <w:p w:rsidR="00B554ED" w:rsidRDefault="00B554ED" w:rsidP="006806D6">
      <w:pPr>
        <w:rPr>
          <w:rFonts w:hint="eastAsia"/>
        </w:rPr>
      </w:pPr>
    </w:p>
    <w:p w:rsidR="00B554ED" w:rsidRDefault="00B554ED" w:rsidP="006806D6">
      <w:pPr>
        <w:rPr>
          <w:rFonts w:hint="eastAsia"/>
        </w:rPr>
      </w:pPr>
    </w:p>
    <w:p w:rsidR="00B554ED" w:rsidRDefault="00B554ED" w:rsidP="006806D6">
      <w:pPr>
        <w:rPr>
          <w:rFonts w:hint="eastAsia"/>
        </w:rPr>
      </w:pPr>
    </w:p>
    <w:p w:rsidR="00B554ED" w:rsidRDefault="00B554ED" w:rsidP="006806D6">
      <w:pPr>
        <w:rPr>
          <w:rFonts w:hint="eastAsia"/>
        </w:rPr>
      </w:pPr>
    </w:p>
    <w:p w:rsidR="00B554ED" w:rsidRDefault="00B554ED" w:rsidP="006806D6">
      <w:pPr>
        <w:rPr>
          <w:rFonts w:hint="eastAsia"/>
        </w:rPr>
      </w:pPr>
    </w:p>
    <w:p w:rsidR="00B554ED" w:rsidRDefault="00B554ED" w:rsidP="006806D6">
      <w:pPr>
        <w:rPr>
          <w:rFonts w:hint="eastAsia"/>
        </w:rPr>
      </w:pPr>
    </w:p>
    <w:p w:rsidR="00B554ED" w:rsidRDefault="00B554ED" w:rsidP="006806D6">
      <w:pPr>
        <w:rPr>
          <w:rFonts w:hint="eastAsia"/>
        </w:rPr>
      </w:pPr>
    </w:p>
    <w:p w:rsidR="00B554ED" w:rsidRDefault="00B554ED" w:rsidP="006806D6">
      <w:pPr>
        <w:rPr>
          <w:rFonts w:hint="eastAsia"/>
        </w:rPr>
      </w:pPr>
    </w:p>
    <w:p w:rsidR="00B554ED" w:rsidRDefault="00B554ED" w:rsidP="006806D6">
      <w:pPr>
        <w:rPr>
          <w:rFonts w:hint="eastAsia"/>
        </w:rPr>
      </w:pPr>
    </w:p>
    <w:p w:rsidR="00B554ED" w:rsidRDefault="00B554ED" w:rsidP="006806D6">
      <w:pPr>
        <w:rPr>
          <w:rFonts w:hint="eastAsia"/>
        </w:rPr>
      </w:pPr>
    </w:p>
    <w:p w:rsidR="00B554ED" w:rsidRDefault="00B554ED" w:rsidP="006806D6">
      <w:pPr>
        <w:rPr>
          <w:rFonts w:hint="eastAsia"/>
        </w:rPr>
      </w:pPr>
    </w:p>
    <w:p w:rsidR="006806D6" w:rsidRDefault="006806D6" w:rsidP="006806D6">
      <w:pPr>
        <w:rPr>
          <w:rFonts w:hint="eastAsia"/>
        </w:rPr>
      </w:pPr>
    </w:p>
    <w:p w:rsidR="006806D6" w:rsidRDefault="006806D6" w:rsidP="006806D6">
      <w:pPr>
        <w:rPr>
          <w:rFonts w:hint="eastAsia"/>
        </w:rPr>
      </w:pPr>
    </w:p>
    <w:p w:rsidR="006806D6" w:rsidRDefault="006806D6" w:rsidP="006806D6">
      <w:pPr>
        <w:rPr>
          <w:rFonts w:hint="eastAsia"/>
        </w:rPr>
      </w:pPr>
    </w:p>
    <w:p w:rsidR="006806D6" w:rsidRDefault="006806D6" w:rsidP="006806D6">
      <w:pPr>
        <w:rPr>
          <w:rFonts w:hint="eastAsia"/>
        </w:rPr>
      </w:pPr>
    </w:p>
    <w:p w:rsidR="006806D6" w:rsidRPr="006806D6" w:rsidRDefault="006806D6" w:rsidP="006806D6">
      <w:pPr>
        <w:rPr>
          <w:rFonts w:hint="eastAsia"/>
        </w:rPr>
      </w:pPr>
    </w:p>
    <w:p w:rsidR="006806D6" w:rsidRPr="006806D6" w:rsidRDefault="006806D6" w:rsidP="006806D6"/>
    <w:p w:rsidR="00857F99" w:rsidRPr="00D127AB" w:rsidRDefault="00AD70D4" w:rsidP="00176980">
      <w:pPr>
        <w:rPr>
          <w:rFonts w:asciiTheme="minorEastAsia" w:hAnsiTheme="minorEastAsia"/>
          <w:szCs w:val="21"/>
        </w:rPr>
      </w:pPr>
      <w:bookmarkStart w:id="1" w:name="_GoBack"/>
      <w:bookmarkEnd w:id="1"/>
      <w:r w:rsidRPr="00D127AB">
        <w:rPr>
          <w:rFonts w:asciiTheme="minorEastAsia" w:hAnsiTheme="minorEastAsia" w:hint="eastAsia"/>
          <w:szCs w:val="21"/>
        </w:rPr>
        <w:lastRenderedPageBreak/>
        <w:t>SCMT网络规划模块</w:t>
      </w:r>
      <w:r w:rsidR="00857F99" w:rsidRPr="00D127AB">
        <w:rPr>
          <w:rFonts w:asciiTheme="minorEastAsia" w:hAnsiTheme="minorEastAsia" w:hint="eastAsia"/>
          <w:szCs w:val="21"/>
        </w:rPr>
        <w:t>主要支持以下功能：</w:t>
      </w:r>
    </w:p>
    <w:p w:rsidR="00857F99" w:rsidRPr="00D127AB" w:rsidRDefault="00AD70D4" w:rsidP="00857F9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D127AB">
        <w:rPr>
          <w:rFonts w:asciiTheme="minorEastAsia" w:hAnsiTheme="minorEastAsia" w:hint="eastAsia"/>
          <w:szCs w:val="21"/>
        </w:rPr>
        <w:t>支持图形化显示当前</w:t>
      </w:r>
      <w:r w:rsidR="00857F99" w:rsidRPr="00D127AB">
        <w:rPr>
          <w:rFonts w:asciiTheme="minorEastAsia" w:hAnsiTheme="minorEastAsia" w:hint="eastAsia"/>
          <w:szCs w:val="21"/>
        </w:rPr>
        <w:t>基站的网络规划配置</w:t>
      </w:r>
    </w:p>
    <w:p w:rsidR="00BB256B" w:rsidRPr="00D127AB" w:rsidRDefault="00857F99" w:rsidP="00857F9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D127AB">
        <w:rPr>
          <w:rFonts w:asciiTheme="minorEastAsia" w:hAnsiTheme="minorEastAsia" w:hint="eastAsia"/>
          <w:szCs w:val="21"/>
        </w:rPr>
        <w:t>支持修改当前基站的网络规划配置并下发到基站</w:t>
      </w:r>
    </w:p>
    <w:p w:rsidR="00857F99" w:rsidRPr="00D127AB" w:rsidRDefault="00857F99" w:rsidP="00857F9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D127AB">
        <w:rPr>
          <w:rFonts w:asciiTheme="minorEastAsia" w:hAnsiTheme="minorEastAsia" w:hint="eastAsia"/>
          <w:szCs w:val="21"/>
        </w:rPr>
        <w:t>支持模板化的网络规划配置</w:t>
      </w:r>
    </w:p>
    <w:p w:rsidR="00857F99" w:rsidRPr="00D127AB" w:rsidRDefault="00857F99" w:rsidP="00857F9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D127AB">
        <w:rPr>
          <w:rFonts w:asciiTheme="minorEastAsia" w:hAnsiTheme="minorEastAsia" w:hint="eastAsia"/>
          <w:szCs w:val="21"/>
        </w:rPr>
        <w:t>支持创建模板</w:t>
      </w:r>
    </w:p>
    <w:p w:rsidR="00857F99" w:rsidRPr="00D127AB" w:rsidRDefault="00857F99" w:rsidP="00857F9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D127AB">
        <w:rPr>
          <w:rFonts w:asciiTheme="minorEastAsia" w:hAnsiTheme="minorEastAsia" w:hint="eastAsia"/>
          <w:szCs w:val="21"/>
        </w:rPr>
        <w:t>支持导入网</w:t>
      </w:r>
      <w:proofErr w:type="gramStart"/>
      <w:r w:rsidRPr="00D127AB">
        <w:rPr>
          <w:rFonts w:asciiTheme="minorEastAsia" w:hAnsiTheme="minorEastAsia" w:hint="eastAsia"/>
          <w:szCs w:val="21"/>
        </w:rPr>
        <w:t>规</w:t>
      </w:r>
      <w:proofErr w:type="gramEnd"/>
      <w:r w:rsidRPr="00D127AB">
        <w:rPr>
          <w:rFonts w:asciiTheme="minorEastAsia" w:hAnsiTheme="minorEastAsia" w:hint="eastAsia"/>
          <w:szCs w:val="21"/>
        </w:rPr>
        <w:t>配置文件</w:t>
      </w:r>
    </w:p>
    <w:p w:rsidR="00857F99" w:rsidRPr="00D127AB" w:rsidRDefault="00857F99" w:rsidP="00857F9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D127AB">
        <w:rPr>
          <w:rFonts w:asciiTheme="minorEastAsia" w:hAnsiTheme="minorEastAsia" w:hint="eastAsia"/>
          <w:szCs w:val="21"/>
        </w:rPr>
        <w:t>支持离线修改网</w:t>
      </w:r>
      <w:proofErr w:type="gramStart"/>
      <w:r w:rsidRPr="00D127AB">
        <w:rPr>
          <w:rFonts w:asciiTheme="minorEastAsia" w:hAnsiTheme="minorEastAsia" w:hint="eastAsia"/>
          <w:szCs w:val="21"/>
        </w:rPr>
        <w:t>规</w:t>
      </w:r>
      <w:proofErr w:type="gramEnd"/>
    </w:p>
    <w:p w:rsidR="00195614" w:rsidRPr="00D127AB" w:rsidRDefault="00195614" w:rsidP="00857F99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D127AB">
        <w:rPr>
          <w:rFonts w:asciiTheme="minorEastAsia" w:hAnsiTheme="minorEastAsia" w:hint="eastAsia"/>
          <w:szCs w:val="21"/>
        </w:rPr>
        <w:t>支持创建新的网元类型</w:t>
      </w:r>
    </w:p>
    <w:p w:rsidR="00195614" w:rsidRPr="006A6672" w:rsidRDefault="007C71BC" w:rsidP="00195614">
      <w:pPr>
        <w:rPr>
          <w:rFonts w:asciiTheme="minorEastAsia" w:hAnsiTheme="minorEastAsia"/>
          <w:b/>
          <w:sz w:val="24"/>
          <w:szCs w:val="24"/>
        </w:rPr>
      </w:pPr>
      <w:r w:rsidRPr="006A6672">
        <w:rPr>
          <w:rFonts w:asciiTheme="minorEastAsia" w:hAnsiTheme="minorEastAsia" w:hint="eastAsia"/>
          <w:b/>
          <w:sz w:val="24"/>
          <w:szCs w:val="24"/>
        </w:rPr>
        <w:t>网</w:t>
      </w:r>
      <w:proofErr w:type="gramStart"/>
      <w:r w:rsidRPr="006A6672">
        <w:rPr>
          <w:rFonts w:asciiTheme="minorEastAsia" w:hAnsiTheme="minorEastAsia" w:hint="eastAsia"/>
          <w:b/>
          <w:sz w:val="24"/>
          <w:szCs w:val="24"/>
        </w:rPr>
        <w:t>规</w:t>
      </w:r>
      <w:proofErr w:type="gramEnd"/>
      <w:r w:rsidRPr="006A6672">
        <w:rPr>
          <w:rFonts w:asciiTheme="minorEastAsia" w:hAnsiTheme="minorEastAsia" w:hint="eastAsia"/>
          <w:b/>
          <w:sz w:val="24"/>
          <w:szCs w:val="24"/>
        </w:rPr>
        <w:t>只考虑4G，5G的设备。</w:t>
      </w:r>
    </w:p>
    <w:p w:rsidR="00195614" w:rsidRDefault="006A1EDC" w:rsidP="004A4643">
      <w:pPr>
        <w:pStyle w:val="1"/>
        <w:numPr>
          <w:ilvl w:val="0"/>
          <w:numId w:val="2"/>
        </w:numPr>
      </w:pPr>
      <w:r>
        <w:rPr>
          <w:rFonts w:hint="eastAsia"/>
        </w:rPr>
        <w:t xml:space="preserve"> </w:t>
      </w:r>
      <w:bookmarkStart w:id="2" w:name="_Toc522879253"/>
      <w:r w:rsidR="004A4643">
        <w:rPr>
          <w:rFonts w:hint="eastAsia"/>
        </w:rPr>
        <w:t>网</w:t>
      </w:r>
      <w:proofErr w:type="gramStart"/>
      <w:r w:rsidR="004A4643">
        <w:rPr>
          <w:rFonts w:hint="eastAsia"/>
        </w:rPr>
        <w:t>规</w:t>
      </w:r>
      <w:proofErr w:type="gramEnd"/>
      <w:r w:rsidR="004A4643">
        <w:rPr>
          <w:rFonts w:hint="eastAsia"/>
        </w:rPr>
        <w:t>界面示意图</w:t>
      </w:r>
      <w:bookmarkEnd w:id="2"/>
    </w:p>
    <w:p w:rsidR="004A4643" w:rsidRPr="00D127AB" w:rsidRDefault="004A4643" w:rsidP="00D127AB">
      <w:pPr>
        <w:ind w:firstLineChars="200" w:firstLine="420"/>
      </w:pPr>
      <w:r w:rsidRPr="00D127AB">
        <w:rPr>
          <w:rFonts w:hint="eastAsia"/>
        </w:rPr>
        <w:t>点击基站的网络规划图标，打开</w:t>
      </w:r>
      <w:r w:rsidRPr="00D127AB">
        <w:rPr>
          <w:rFonts w:hint="eastAsia"/>
        </w:rPr>
        <w:t>SCMT</w:t>
      </w:r>
      <w:r w:rsidRPr="00D127AB">
        <w:rPr>
          <w:rFonts w:hint="eastAsia"/>
        </w:rPr>
        <w:t>网络规划界面，如下示意图所示。</w:t>
      </w:r>
    </w:p>
    <w:p w:rsidR="004A4643" w:rsidRPr="004A4643" w:rsidRDefault="004A4643" w:rsidP="004A4643">
      <w:r>
        <w:rPr>
          <w:noProof/>
        </w:rPr>
        <w:drawing>
          <wp:inline distT="0" distB="0" distL="0" distR="0">
            <wp:extent cx="5274310" cy="4122600"/>
            <wp:effectExtent l="0" t="0" r="2540" b="0"/>
            <wp:docPr id="1" name="图片 1" descr="E:\SCMT\UI原型\框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MT\UI原型\框架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660" w:rsidRPr="00D127AB" w:rsidRDefault="004A4643" w:rsidP="00D127AB">
      <w:pPr>
        <w:ind w:firstLineChars="200" w:firstLine="420"/>
      </w:pPr>
      <w:r w:rsidRPr="00D127AB">
        <w:rPr>
          <w:rFonts w:hint="eastAsia"/>
        </w:rPr>
        <w:t>该界面主要分为五部分：</w:t>
      </w:r>
    </w:p>
    <w:p w:rsidR="004A4643" w:rsidRPr="00D127AB" w:rsidRDefault="004A4643" w:rsidP="00D127AB">
      <w:pPr>
        <w:ind w:firstLineChars="200" w:firstLine="420"/>
      </w:pPr>
      <w:r w:rsidRPr="00D127AB">
        <w:rPr>
          <w:rFonts w:hint="eastAsia"/>
        </w:rPr>
        <w:t>最上方的</w:t>
      </w:r>
      <w:r w:rsidR="007C3089" w:rsidRPr="00D127AB">
        <w:rPr>
          <w:rFonts w:hint="eastAsia"/>
        </w:rPr>
        <w:t>菜单栏，分别支持：创建新的网</w:t>
      </w:r>
      <w:proofErr w:type="gramStart"/>
      <w:r w:rsidR="007C3089" w:rsidRPr="00D127AB">
        <w:rPr>
          <w:rFonts w:hint="eastAsia"/>
        </w:rPr>
        <w:t>规</w:t>
      </w:r>
      <w:proofErr w:type="gramEnd"/>
      <w:r w:rsidR="007C3089" w:rsidRPr="00D127AB">
        <w:rPr>
          <w:rFonts w:hint="eastAsia"/>
        </w:rPr>
        <w:t>配置文件，导入</w:t>
      </w:r>
      <w:r w:rsidR="00E53E9A" w:rsidRPr="00D127AB">
        <w:rPr>
          <w:rFonts w:hint="eastAsia"/>
        </w:rPr>
        <w:t>配置文件，下发到基站，刷新，放大缩小，连线，删除，隐藏本地小区</w:t>
      </w:r>
      <w:r w:rsidR="00346494" w:rsidRPr="00D127AB">
        <w:rPr>
          <w:rFonts w:hint="eastAsia"/>
        </w:rPr>
        <w:t>等</w:t>
      </w:r>
      <w:r w:rsidR="00E53E9A" w:rsidRPr="00D127AB">
        <w:rPr>
          <w:rFonts w:hint="eastAsia"/>
        </w:rPr>
        <w:t>。</w:t>
      </w:r>
    </w:p>
    <w:p w:rsidR="00642DB6" w:rsidRPr="00D127AB" w:rsidRDefault="00642DB6" w:rsidP="00D127AB">
      <w:pPr>
        <w:ind w:firstLineChars="200" w:firstLine="420"/>
      </w:pPr>
      <w:r w:rsidRPr="00D127AB">
        <w:rPr>
          <w:rFonts w:hint="eastAsia"/>
        </w:rPr>
        <w:t>后续会不断补充更新菜单栏</w:t>
      </w:r>
    </w:p>
    <w:p w:rsidR="00346494" w:rsidRPr="00D127AB" w:rsidRDefault="005C0328" w:rsidP="00D127AB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6DF19881" wp14:editId="58354F4A">
            <wp:extent cx="5274310" cy="99320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89" w:rsidRPr="00D127AB" w:rsidRDefault="00A652DE" w:rsidP="00D127AB">
      <w:pPr>
        <w:ind w:firstLineChars="200" w:firstLine="420"/>
      </w:pPr>
      <w:r w:rsidRPr="00D127AB">
        <w:rPr>
          <w:rFonts w:hint="eastAsia"/>
        </w:rPr>
        <w:t>左侧是工具栏，包含两部分：网元器件，模板，可以进行网元器件</w:t>
      </w:r>
      <w:r w:rsidRPr="00D127AB">
        <w:rPr>
          <w:rFonts w:hint="eastAsia"/>
        </w:rPr>
        <w:t>/</w:t>
      </w:r>
      <w:r w:rsidRPr="00D127AB">
        <w:rPr>
          <w:rFonts w:hint="eastAsia"/>
        </w:rPr>
        <w:t>模板</w:t>
      </w:r>
      <w:r w:rsidR="00BF434F" w:rsidRPr="00D127AB">
        <w:rPr>
          <w:rFonts w:hint="eastAsia"/>
        </w:rPr>
        <w:t>的选择以及新建</w:t>
      </w:r>
      <w:r w:rsidRPr="00D127AB">
        <w:rPr>
          <w:rFonts w:hint="eastAsia"/>
        </w:rPr>
        <w:t>。</w:t>
      </w:r>
    </w:p>
    <w:p w:rsidR="007C3089" w:rsidRPr="00D127AB" w:rsidRDefault="007C3089" w:rsidP="00D127AB">
      <w:pPr>
        <w:ind w:firstLineChars="200" w:firstLine="420"/>
      </w:pPr>
      <w:r w:rsidRPr="00D127AB">
        <w:rPr>
          <w:rFonts w:hint="eastAsia"/>
        </w:rPr>
        <w:t>中间部分是网</w:t>
      </w:r>
      <w:proofErr w:type="gramStart"/>
      <w:r w:rsidRPr="00D127AB">
        <w:rPr>
          <w:rFonts w:hint="eastAsia"/>
        </w:rPr>
        <w:t>规</w:t>
      </w:r>
      <w:proofErr w:type="gramEnd"/>
      <w:r w:rsidRPr="00D127AB">
        <w:rPr>
          <w:rFonts w:hint="eastAsia"/>
        </w:rPr>
        <w:t>操作界面，显示网</w:t>
      </w:r>
      <w:proofErr w:type="gramStart"/>
      <w:r w:rsidRPr="00D127AB">
        <w:rPr>
          <w:rFonts w:hint="eastAsia"/>
        </w:rPr>
        <w:t>规</w:t>
      </w:r>
      <w:proofErr w:type="gramEnd"/>
      <w:r w:rsidRPr="00D127AB">
        <w:rPr>
          <w:rFonts w:hint="eastAsia"/>
        </w:rPr>
        <w:t>数据图；</w:t>
      </w:r>
    </w:p>
    <w:p w:rsidR="007C3089" w:rsidRPr="00D127AB" w:rsidRDefault="00666461" w:rsidP="00D127AB">
      <w:pPr>
        <w:ind w:firstLineChars="200" w:firstLine="420"/>
      </w:pPr>
      <w:r w:rsidRPr="00D127AB">
        <w:rPr>
          <w:rFonts w:hint="eastAsia"/>
        </w:rPr>
        <w:t>右侧是属性栏，显示以及修改网元属性</w:t>
      </w:r>
    </w:p>
    <w:p w:rsidR="00C449A1" w:rsidRDefault="006A1EDC" w:rsidP="00F77681">
      <w:pPr>
        <w:pStyle w:val="1"/>
        <w:numPr>
          <w:ilvl w:val="0"/>
          <w:numId w:val="2"/>
        </w:numPr>
      </w:pPr>
      <w:r>
        <w:rPr>
          <w:rFonts w:hint="eastAsia"/>
        </w:rPr>
        <w:t xml:space="preserve"> </w:t>
      </w:r>
      <w:bookmarkStart w:id="3" w:name="_Toc522879254"/>
      <w:r w:rsidR="00C449A1">
        <w:rPr>
          <w:rFonts w:hint="eastAsia"/>
        </w:rPr>
        <w:t>网络规划图标的后处理</w:t>
      </w:r>
      <w:bookmarkEnd w:id="3"/>
    </w:p>
    <w:p w:rsidR="00C449A1" w:rsidRPr="00D127AB" w:rsidRDefault="005506B5" w:rsidP="00D127AB">
      <w:pPr>
        <w:ind w:firstLineChars="200" w:firstLine="420"/>
      </w:pPr>
      <w:r w:rsidRPr="00D127AB">
        <w:rPr>
          <w:rFonts w:hint="eastAsia"/>
        </w:rPr>
        <w:t>每个基站点击网络规划图标，都能创建一个新的网络规划视图页，视图页的页头上标注</w:t>
      </w:r>
      <w:r w:rsidRPr="00D127AB">
        <w:rPr>
          <w:rFonts w:hint="eastAsia"/>
        </w:rPr>
        <w:t>IP</w:t>
      </w:r>
      <w:r w:rsidRPr="00D127AB">
        <w:rPr>
          <w:rFonts w:hint="eastAsia"/>
        </w:rPr>
        <w:t>地址。离线场景也一样，页头标注的是配置文件名称。</w:t>
      </w:r>
    </w:p>
    <w:p w:rsidR="005506B5" w:rsidRPr="00D127AB" w:rsidRDefault="00FD591E" w:rsidP="00D127AB">
      <w:pPr>
        <w:ind w:firstLineChars="200" w:firstLine="420"/>
      </w:pPr>
      <w:r w:rsidRPr="00D127AB">
        <w:rPr>
          <w:rFonts w:hint="eastAsia"/>
        </w:rPr>
        <w:t>在打开网络规划视图页时，</w:t>
      </w:r>
      <w:r w:rsidRPr="00D127AB">
        <w:rPr>
          <w:rFonts w:hint="eastAsia"/>
        </w:rPr>
        <w:t>SCMT</w:t>
      </w:r>
      <w:r w:rsidRPr="00D127AB">
        <w:rPr>
          <w:rFonts w:hint="eastAsia"/>
        </w:rPr>
        <w:t>实时的去基站获取当前的网</w:t>
      </w:r>
      <w:proofErr w:type="gramStart"/>
      <w:r w:rsidRPr="00D127AB">
        <w:rPr>
          <w:rFonts w:hint="eastAsia"/>
        </w:rPr>
        <w:t>规</w:t>
      </w:r>
      <w:proofErr w:type="gramEnd"/>
      <w:r w:rsidRPr="00D127AB">
        <w:rPr>
          <w:rFonts w:hint="eastAsia"/>
        </w:rPr>
        <w:t>数据，并画出当前基站的网</w:t>
      </w:r>
      <w:proofErr w:type="gramStart"/>
      <w:r w:rsidRPr="00D127AB">
        <w:rPr>
          <w:rFonts w:hint="eastAsia"/>
        </w:rPr>
        <w:t>规</w:t>
      </w:r>
      <w:proofErr w:type="gramEnd"/>
      <w:r w:rsidRPr="00D127AB">
        <w:rPr>
          <w:rFonts w:hint="eastAsia"/>
        </w:rPr>
        <w:t>图。如果网</w:t>
      </w:r>
      <w:proofErr w:type="gramStart"/>
      <w:r w:rsidRPr="00D127AB">
        <w:rPr>
          <w:rFonts w:hint="eastAsia"/>
        </w:rPr>
        <w:t>规</w:t>
      </w:r>
      <w:proofErr w:type="gramEnd"/>
      <w:r w:rsidRPr="00D127AB">
        <w:rPr>
          <w:rFonts w:hint="eastAsia"/>
        </w:rPr>
        <w:t>数据为空，则菜单栏上的“新建网</w:t>
      </w:r>
      <w:proofErr w:type="gramStart"/>
      <w:r w:rsidRPr="00D127AB">
        <w:rPr>
          <w:rFonts w:hint="eastAsia"/>
        </w:rPr>
        <w:t>规</w:t>
      </w:r>
      <w:proofErr w:type="gramEnd"/>
      <w:r w:rsidRPr="00D127AB">
        <w:rPr>
          <w:rFonts w:hint="eastAsia"/>
        </w:rPr>
        <w:t>配置文件”图标加亮显示，否则该图标灰色显示不能点击。</w:t>
      </w:r>
    </w:p>
    <w:p w:rsidR="003F5075" w:rsidRDefault="00965E98" w:rsidP="003F5075">
      <w:pPr>
        <w:pStyle w:val="1"/>
        <w:numPr>
          <w:ilvl w:val="0"/>
          <w:numId w:val="2"/>
        </w:numPr>
      </w:pPr>
      <w:r>
        <w:rPr>
          <w:rFonts w:hint="eastAsia"/>
        </w:rPr>
        <w:t xml:space="preserve"> </w:t>
      </w:r>
      <w:bookmarkStart w:id="4" w:name="_Toc522879255"/>
      <w:r w:rsidR="00054817">
        <w:rPr>
          <w:rFonts w:hint="eastAsia"/>
        </w:rPr>
        <w:t>网元器件</w:t>
      </w:r>
      <w:bookmarkEnd w:id="4"/>
    </w:p>
    <w:p w:rsidR="00AF7084" w:rsidRPr="00D127AB" w:rsidRDefault="0026154A" w:rsidP="00D127AB">
      <w:pPr>
        <w:ind w:firstLineChars="200" w:firstLine="420"/>
      </w:pPr>
      <w:r w:rsidRPr="00D127AB">
        <w:rPr>
          <w:rFonts w:hint="eastAsia"/>
        </w:rPr>
        <w:t>原有的</w:t>
      </w:r>
      <w:r w:rsidRPr="00D127AB">
        <w:rPr>
          <w:rFonts w:hint="eastAsia"/>
        </w:rPr>
        <w:t>LMT-B</w:t>
      </w:r>
      <w:r w:rsidR="00AF7084" w:rsidRPr="00D127AB">
        <w:rPr>
          <w:rFonts w:hint="eastAsia"/>
        </w:rPr>
        <w:t>，同一类型的器件还有细化，比如</w:t>
      </w:r>
      <w:r w:rsidR="00AF7084" w:rsidRPr="00D127AB">
        <w:rPr>
          <w:rFonts w:hint="eastAsia"/>
        </w:rPr>
        <w:t>RRU</w:t>
      </w:r>
      <w:r w:rsidR="00AF7084" w:rsidRPr="00D127AB">
        <w:rPr>
          <w:rFonts w:hint="eastAsia"/>
        </w:rPr>
        <w:t>区分</w:t>
      </w:r>
      <w:r w:rsidR="00AF7084" w:rsidRPr="00D127AB">
        <w:rPr>
          <w:rFonts w:hint="eastAsia"/>
        </w:rPr>
        <w:t>1</w:t>
      </w:r>
      <w:r w:rsidR="00AF7084" w:rsidRPr="00D127AB">
        <w:rPr>
          <w:rFonts w:hint="eastAsia"/>
        </w:rPr>
        <w:t>通道，</w:t>
      </w:r>
      <w:r w:rsidR="00AF7084" w:rsidRPr="00D127AB">
        <w:rPr>
          <w:rFonts w:hint="eastAsia"/>
        </w:rPr>
        <w:t>2</w:t>
      </w:r>
      <w:r w:rsidR="00AF7084" w:rsidRPr="00D127AB">
        <w:rPr>
          <w:rFonts w:hint="eastAsia"/>
        </w:rPr>
        <w:t>通道，</w:t>
      </w:r>
      <w:r w:rsidR="00AF7084" w:rsidRPr="00D127AB">
        <w:rPr>
          <w:rFonts w:hint="eastAsia"/>
        </w:rPr>
        <w:t>4</w:t>
      </w:r>
      <w:r w:rsidR="00AF7084" w:rsidRPr="00D127AB">
        <w:rPr>
          <w:rFonts w:hint="eastAsia"/>
        </w:rPr>
        <w:t>通道，</w:t>
      </w:r>
      <w:r w:rsidR="00AF7084" w:rsidRPr="00D127AB">
        <w:rPr>
          <w:rFonts w:hint="eastAsia"/>
        </w:rPr>
        <w:t>8</w:t>
      </w:r>
      <w:r w:rsidR="00AF7084" w:rsidRPr="00D127AB">
        <w:rPr>
          <w:rFonts w:hint="eastAsia"/>
        </w:rPr>
        <w:t>通道</w:t>
      </w:r>
      <w:r w:rsidR="00AF7084" w:rsidRPr="00D127AB">
        <w:t>……</w:t>
      </w:r>
      <w:r w:rsidR="00AF7084" w:rsidRPr="00D127AB">
        <w:rPr>
          <w:rFonts w:hint="eastAsia"/>
        </w:rPr>
        <w:t>。在</w:t>
      </w:r>
      <w:r w:rsidR="00AF7084" w:rsidRPr="00D127AB">
        <w:rPr>
          <w:rFonts w:hint="eastAsia"/>
        </w:rPr>
        <w:t>SCMT</w:t>
      </w:r>
      <w:r w:rsidR="00AF7084" w:rsidRPr="00D127AB">
        <w:rPr>
          <w:rFonts w:hint="eastAsia"/>
        </w:rPr>
        <w:t>中，</w:t>
      </w:r>
      <w:r w:rsidR="00522AB3" w:rsidRPr="00D127AB">
        <w:rPr>
          <w:rFonts w:hint="eastAsia"/>
        </w:rPr>
        <w:t>将删除此种分类，只保留大的器件分类：</w:t>
      </w:r>
      <w:r w:rsidR="00D56754" w:rsidRPr="00D127AB">
        <w:rPr>
          <w:rFonts w:hint="eastAsia"/>
        </w:rPr>
        <w:t>RRU</w:t>
      </w:r>
      <w:r w:rsidR="00D56754" w:rsidRPr="00D127AB">
        <w:rPr>
          <w:rFonts w:hint="eastAsia"/>
        </w:rPr>
        <w:t>、天线阵、板卡、</w:t>
      </w:r>
      <w:proofErr w:type="spellStart"/>
      <w:r w:rsidR="00E66D9E" w:rsidRPr="00D127AB">
        <w:rPr>
          <w:rFonts w:hint="eastAsia"/>
        </w:rPr>
        <w:t>r</w:t>
      </w:r>
      <w:r w:rsidR="00D56754" w:rsidRPr="00D127AB">
        <w:rPr>
          <w:rFonts w:hint="eastAsia"/>
        </w:rPr>
        <w:t>HUB</w:t>
      </w:r>
      <w:proofErr w:type="spellEnd"/>
      <w:r w:rsidR="00D56754" w:rsidRPr="00D127AB">
        <w:rPr>
          <w:rFonts w:hint="eastAsia"/>
        </w:rPr>
        <w:t>、</w:t>
      </w:r>
      <w:proofErr w:type="spellStart"/>
      <w:r w:rsidR="00D56754" w:rsidRPr="00D127AB">
        <w:rPr>
          <w:rFonts w:hint="eastAsia"/>
        </w:rPr>
        <w:t>pRRU</w:t>
      </w:r>
      <w:proofErr w:type="spellEnd"/>
      <w:r w:rsidR="00D56754" w:rsidRPr="00D127AB">
        <w:rPr>
          <w:rFonts w:hint="eastAsia"/>
        </w:rPr>
        <w:t>、一体化基站。这如此处理有几个好处：</w:t>
      </w:r>
    </w:p>
    <w:p w:rsidR="00D56754" w:rsidRPr="00D127AB" w:rsidRDefault="00D56754" w:rsidP="002703AE">
      <w:pPr>
        <w:pStyle w:val="a3"/>
        <w:numPr>
          <w:ilvl w:val="0"/>
          <w:numId w:val="7"/>
        </w:numPr>
        <w:ind w:firstLineChars="0"/>
      </w:pPr>
      <w:r w:rsidRPr="00D127AB">
        <w:rPr>
          <w:rFonts w:hint="eastAsia"/>
        </w:rPr>
        <w:t>对于不了解实际器件的客户，只需要关注</w:t>
      </w:r>
      <w:r w:rsidR="002703AE" w:rsidRPr="00D127AB">
        <w:rPr>
          <w:rFonts w:hint="eastAsia"/>
        </w:rPr>
        <w:t>类型，不必知道是几通道几天线；</w:t>
      </w:r>
    </w:p>
    <w:p w:rsidR="002703AE" w:rsidRPr="00D127AB" w:rsidRDefault="00EA118A" w:rsidP="002703AE">
      <w:pPr>
        <w:pStyle w:val="a3"/>
        <w:numPr>
          <w:ilvl w:val="0"/>
          <w:numId w:val="7"/>
        </w:numPr>
        <w:ind w:firstLineChars="0"/>
      </w:pPr>
      <w:r w:rsidRPr="00D127AB">
        <w:rPr>
          <w:rFonts w:hint="eastAsia"/>
        </w:rPr>
        <w:t>界面上来说，更加规整，更清晰。</w:t>
      </w:r>
    </w:p>
    <w:p w:rsidR="001F060B" w:rsidRPr="00D127AB" w:rsidRDefault="00E0204F" w:rsidP="002703AE">
      <w:pPr>
        <w:pStyle w:val="a3"/>
        <w:numPr>
          <w:ilvl w:val="0"/>
          <w:numId w:val="7"/>
        </w:numPr>
        <w:ind w:firstLineChars="0"/>
      </w:pPr>
      <w:r w:rsidRPr="00D127AB">
        <w:rPr>
          <w:rFonts w:hint="eastAsia"/>
        </w:rPr>
        <w:t>工具的代码</w:t>
      </w:r>
      <w:r w:rsidR="001F060B" w:rsidRPr="00D127AB">
        <w:rPr>
          <w:rFonts w:hint="eastAsia"/>
        </w:rPr>
        <w:t>更</w:t>
      </w:r>
      <w:r w:rsidR="0011690A" w:rsidRPr="00D127AB">
        <w:rPr>
          <w:rFonts w:hint="eastAsia"/>
        </w:rPr>
        <w:t>易</w:t>
      </w:r>
      <w:r w:rsidR="00607313" w:rsidRPr="00D127AB">
        <w:rPr>
          <w:rFonts w:hint="eastAsia"/>
        </w:rPr>
        <w:t>维护</w:t>
      </w:r>
      <w:r w:rsidR="001F060B" w:rsidRPr="00D127AB">
        <w:rPr>
          <w:rFonts w:hint="eastAsia"/>
        </w:rPr>
        <w:t>。</w:t>
      </w:r>
    </w:p>
    <w:p w:rsidR="00EA118A" w:rsidRPr="00D127AB" w:rsidRDefault="00EA118A" w:rsidP="00EA118A">
      <w:pPr>
        <w:ind w:left="360"/>
      </w:pPr>
    </w:p>
    <w:p w:rsidR="00EA118A" w:rsidRPr="00D127AB" w:rsidRDefault="00EA118A" w:rsidP="00D127AB">
      <w:pPr>
        <w:ind w:firstLineChars="200" w:firstLine="420"/>
      </w:pPr>
      <w:r w:rsidRPr="00D127AB">
        <w:rPr>
          <w:rFonts w:hint="eastAsia"/>
        </w:rPr>
        <w:t>所有器件，在被拖拽到网</w:t>
      </w:r>
      <w:proofErr w:type="gramStart"/>
      <w:r w:rsidRPr="00D127AB">
        <w:rPr>
          <w:rFonts w:hint="eastAsia"/>
        </w:rPr>
        <w:t>规</w:t>
      </w:r>
      <w:proofErr w:type="gramEnd"/>
      <w:r w:rsidRPr="00D127AB">
        <w:rPr>
          <w:rFonts w:hint="eastAsia"/>
        </w:rPr>
        <w:t>操作界面后，都弹出属性框界面，配置相应的器件</w:t>
      </w:r>
      <w:r w:rsidR="00AB348A" w:rsidRPr="00D127AB">
        <w:rPr>
          <w:rFonts w:hint="eastAsia"/>
        </w:rPr>
        <w:t>属性，比如</w:t>
      </w:r>
      <w:r w:rsidRPr="00D127AB">
        <w:rPr>
          <w:rFonts w:hint="eastAsia"/>
        </w:rPr>
        <w:t>器件的型号，</w:t>
      </w:r>
      <w:r w:rsidR="00AB348A" w:rsidRPr="00D127AB">
        <w:rPr>
          <w:rFonts w:hint="eastAsia"/>
        </w:rPr>
        <w:t>数量，连接模式</w:t>
      </w:r>
      <w:r w:rsidRPr="00D127AB">
        <w:rPr>
          <w:rFonts w:hint="eastAsia"/>
        </w:rPr>
        <w:t>等。</w:t>
      </w:r>
    </w:p>
    <w:p w:rsidR="0011690A" w:rsidRDefault="00AB348A" w:rsidP="00D127AB">
      <w:pPr>
        <w:ind w:firstLineChars="200" w:firstLine="420"/>
      </w:pPr>
      <w:r w:rsidRPr="00D127AB">
        <w:rPr>
          <w:rFonts w:hint="eastAsia"/>
        </w:rPr>
        <w:t>所有</w:t>
      </w:r>
      <w:r w:rsidR="00AE05CB" w:rsidRPr="00D127AB">
        <w:rPr>
          <w:rFonts w:hint="eastAsia"/>
        </w:rPr>
        <w:t>器件，都支持在线或者离线增加新的类型，以减少测试版本每次都人工更新器件库的人力投入。工具只在正式版本中升级器件</w:t>
      </w:r>
      <w:r w:rsidRPr="00D127AB">
        <w:rPr>
          <w:rFonts w:hint="eastAsia"/>
        </w:rPr>
        <w:t>配置数据。</w:t>
      </w:r>
    </w:p>
    <w:p w:rsidR="00E24592" w:rsidRPr="00D127AB" w:rsidRDefault="00E24592" w:rsidP="00D127AB">
      <w:pPr>
        <w:ind w:firstLineChars="200" w:firstLine="420"/>
      </w:pPr>
      <w:r>
        <w:rPr>
          <w:rFonts w:hint="eastAsia"/>
        </w:rPr>
        <w:t>每种网元器件使用一种颜色标识。</w:t>
      </w:r>
    </w:p>
    <w:p w:rsidR="003B4F13" w:rsidRDefault="007A761B" w:rsidP="007A761B">
      <w:pPr>
        <w:pStyle w:val="3"/>
        <w:numPr>
          <w:ilvl w:val="1"/>
          <w:numId w:val="2"/>
        </w:numPr>
      </w:pPr>
      <w:bookmarkStart w:id="5" w:name="_Toc522879256"/>
      <w:r>
        <w:rPr>
          <w:rFonts w:hint="eastAsia"/>
        </w:rPr>
        <w:t>板卡类型器件</w:t>
      </w:r>
      <w:bookmarkEnd w:id="5"/>
    </w:p>
    <w:p w:rsidR="00E66D9E" w:rsidRDefault="00E66D9E" w:rsidP="008E749C">
      <w:pPr>
        <w:ind w:firstLineChars="200" w:firstLine="420"/>
      </w:pPr>
      <w:r>
        <w:rPr>
          <w:rFonts w:hint="eastAsia"/>
        </w:rPr>
        <w:t>拖拽板卡器件后，弹出属性框，见下图</w:t>
      </w:r>
      <w:r w:rsidR="00247399">
        <w:rPr>
          <w:rFonts w:hint="eastAsia"/>
        </w:rPr>
        <w:t>示意图</w:t>
      </w:r>
      <w:r>
        <w:rPr>
          <w:rFonts w:hint="eastAsia"/>
        </w:rPr>
        <w:t>。呈现内容为</w:t>
      </w:r>
      <w:r>
        <w:rPr>
          <w:rFonts w:hint="eastAsia"/>
        </w:rPr>
        <w:t>SNMP</w:t>
      </w:r>
      <w:r>
        <w:rPr>
          <w:rFonts w:hint="eastAsia"/>
        </w:rPr>
        <w:t>命令中的</w:t>
      </w:r>
      <w:proofErr w:type="spellStart"/>
      <w:r w:rsidRPr="00E66D9E">
        <w:t>AddNetBoard</w:t>
      </w:r>
      <w:proofErr w:type="spellEnd"/>
      <w:r w:rsidR="00865B21">
        <w:rPr>
          <w:rFonts w:hint="eastAsia"/>
        </w:rPr>
        <w:t>节点。索引让用户进行选择，工具做过滤处理，如果</w:t>
      </w:r>
      <w:proofErr w:type="gramStart"/>
      <w:r w:rsidR="00865B21">
        <w:rPr>
          <w:rFonts w:hint="eastAsia"/>
        </w:rPr>
        <w:t>已经布配过</w:t>
      </w:r>
      <w:proofErr w:type="gramEnd"/>
      <w:r w:rsidR="00865B21">
        <w:rPr>
          <w:rFonts w:hint="eastAsia"/>
        </w:rPr>
        <w:t>的插槽号，不在下拉框中呈现。</w:t>
      </w:r>
    </w:p>
    <w:p w:rsidR="008D6CFB" w:rsidRPr="00E66D9E" w:rsidRDefault="008D6CFB" w:rsidP="008E749C">
      <w:pPr>
        <w:ind w:firstLineChars="200" w:firstLine="420"/>
      </w:pPr>
      <w:r>
        <w:rPr>
          <w:rFonts w:hint="eastAsia"/>
        </w:rPr>
        <w:t>此处统一说明：</w:t>
      </w:r>
      <w:r w:rsidRPr="008D6CFB">
        <w:rPr>
          <w:rFonts w:hint="eastAsia"/>
          <w:b/>
        </w:rPr>
        <w:t>所有</w:t>
      </w:r>
      <w:r>
        <w:rPr>
          <w:rFonts w:hint="eastAsia"/>
          <w:b/>
        </w:rPr>
        <w:t>器件属性</w:t>
      </w:r>
      <w:r w:rsidRPr="008D6CFB">
        <w:rPr>
          <w:rFonts w:hint="eastAsia"/>
          <w:b/>
        </w:rPr>
        <w:t>的下拉框，都需要支持输入过滤，即根据输入的关键字在下拉框中呈现模糊查找的结果。</w:t>
      </w:r>
    </w:p>
    <w:p w:rsidR="00323224" w:rsidRDefault="00323224" w:rsidP="00323224">
      <w:r>
        <w:rPr>
          <w:noProof/>
        </w:rPr>
        <w:lastRenderedPageBreak/>
        <w:drawing>
          <wp:inline distT="0" distB="0" distL="0" distR="0" wp14:anchorId="1C33ED29" wp14:editId="0C84E6E2">
            <wp:extent cx="3048000" cy="28860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8F" w:rsidRDefault="00865B21" w:rsidP="00E948D0">
      <w:pPr>
        <w:ind w:firstLine="420"/>
      </w:pPr>
      <w:r>
        <w:rPr>
          <w:rFonts w:hint="eastAsia"/>
        </w:rPr>
        <w:t>配置</w:t>
      </w:r>
      <w:r w:rsidR="00E948D0">
        <w:rPr>
          <w:rFonts w:hint="eastAsia"/>
        </w:rPr>
        <w:t>完成，点击确定，则根据所选的板型在操作界面呈现对应的板卡图，图形上显示索引，板卡类型。</w:t>
      </w:r>
    </w:p>
    <w:p w:rsidR="00E948D0" w:rsidRDefault="005C2AD6" w:rsidP="00E948D0">
      <w:pPr>
        <w:ind w:firstLine="420"/>
      </w:pPr>
      <w:r>
        <w:rPr>
          <w:rFonts w:hint="eastAsia"/>
        </w:rPr>
        <w:t>点出操作界面中的</w:t>
      </w:r>
      <w:r w:rsidR="00645767">
        <w:rPr>
          <w:rFonts w:hint="eastAsia"/>
        </w:rPr>
        <w:t>板卡，可在右侧属性界面呈现板卡相关信息，</w:t>
      </w:r>
      <w:r w:rsidR="00347360">
        <w:rPr>
          <w:rFonts w:hint="eastAsia"/>
        </w:rPr>
        <w:t>呈现的内容为</w:t>
      </w:r>
      <w:r w:rsidR="00347360">
        <w:rPr>
          <w:rFonts w:hint="eastAsia"/>
        </w:rPr>
        <w:t>SNMP</w:t>
      </w:r>
      <w:r w:rsidR="00347360">
        <w:rPr>
          <w:rFonts w:hint="eastAsia"/>
        </w:rPr>
        <w:t>命令的</w:t>
      </w:r>
      <w:proofErr w:type="spellStart"/>
      <w:r w:rsidR="00347360" w:rsidRPr="00347360">
        <w:t>GetNetBoard</w:t>
      </w:r>
      <w:proofErr w:type="spellEnd"/>
      <w:r w:rsidR="00347360">
        <w:rPr>
          <w:rFonts w:hint="eastAsia"/>
        </w:rPr>
        <w:t>节点。各节点，对于在</w:t>
      </w:r>
      <w:proofErr w:type="spellStart"/>
      <w:r w:rsidR="00347360" w:rsidRPr="00347360">
        <w:t>SetNetBoard</w:t>
      </w:r>
      <w:proofErr w:type="spellEnd"/>
      <w:r w:rsidR="00347360">
        <w:rPr>
          <w:rFonts w:hint="eastAsia"/>
        </w:rPr>
        <w:t>命令中的节点可黑色显示表示可修改，其余参数灰色显示不能修改。</w:t>
      </w:r>
      <w:r w:rsidR="005F1AB3">
        <w:rPr>
          <w:rFonts w:hint="eastAsia"/>
        </w:rPr>
        <w:t>示意图如下。</w:t>
      </w:r>
    </w:p>
    <w:p w:rsidR="005C2AD6" w:rsidRDefault="005C2AD6" w:rsidP="00E948D0">
      <w:pPr>
        <w:ind w:firstLine="420"/>
      </w:pPr>
      <w:r>
        <w:rPr>
          <w:noProof/>
        </w:rPr>
        <w:drawing>
          <wp:inline distT="0" distB="0" distL="0" distR="0" wp14:anchorId="400236EB" wp14:editId="3001A15A">
            <wp:extent cx="2971800" cy="21717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2A" w:rsidRDefault="00FD172A" w:rsidP="00E948D0">
      <w:pPr>
        <w:ind w:firstLine="420"/>
      </w:pPr>
      <w:r>
        <w:rPr>
          <w:rFonts w:hint="eastAsia"/>
        </w:rPr>
        <w:t>SCMT</w:t>
      </w:r>
      <w:r>
        <w:rPr>
          <w:rFonts w:hint="eastAsia"/>
        </w:rPr>
        <w:t>支持基站已有类型的板卡，为了测试需要，支持人工添加板卡类型</w:t>
      </w:r>
      <w:r w:rsidR="009B0FEF">
        <w:rPr>
          <w:rFonts w:hint="eastAsia"/>
        </w:rPr>
        <w:t>，添加后，将在</w:t>
      </w:r>
      <w:r w:rsidR="009B0FEF">
        <w:rPr>
          <w:rFonts w:hint="eastAsia"/>
        </w:rPr>
        <w:t>SCMT</w:t>
      </w:r>
      <w:r w:rsidR="009B0FEF">
        <w:rPr>
          <w:rFonts w:hint="eastAsia"/>
        </w:rPr>
        <w:t>本地新增该板卡，用于布配</w:t>
      </w:r>
      <w:r>
        <w:rPr>
          <w:rFonts w:hint="eastAsia"/>
        </w:rPr>
        <w:t>。</w:t>
      </w:r>
      <w:r w:rsidR="009B0FEF">
        <w:rPr>
          <w:rFonts w:hint="eastAsia"/>
        </w:rPr>
        <w:t>示意图如下。</w:t>
      </w:r>
    </w:p>
    <w:p w:rsidR="009B0FEF" w:rsidRDefault="009B0FEF" w:rsidP="00E948D0">
      <w:pPr>
        <w:ind w:firstLine="420"/>
      </w:pPr>
      <w:r>
        <w:rPr>
          <w:noProof/>
        </w:rPr>
        <w:lastRenderedPageBreak/>
        <w:drawing>
          <wp:inline distT="0" distB="0" distL="0" distR="0" wp14:anchorId="4673A2F7" wp14:editId="6F66D9BC">
            <wp:extent cx="3067050" cy="40481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79" w:rsidRDefault="00E47379" w:rsidP="00E948D0">
      <w:pPr>
        <w:ind w:firstLine="420"/>
      </w:pPr>
      <w:r>
        <w:rPr>
          <w:rFonts w:hint="eastAsia"/>
        </w:rPr>
        <w:t>点击确定后，进行校验：</w:t>
      </w:r>
    </w:p>
    <w:p w:rsidR="00E47379" w:rsidRDefault="00E47379" w:rsidP="00E4737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类型编号不能与已有的板型一致；</w:t>
      </w:r>
    </w:p>
    <w:p w:rsidR="00E47379" w:rsidRPr="00E47379" w:rsidRDefault="00E47379" w:rsidP="00E4737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类型名称不能与已有的板型一致；</w:t>
      </w:r>
    </w:p>
    <w:p w:rsidR="007A761B" w:rsidRDefault="007A761B" w:rsidP="007A761B">
      <w:pPr>
        <w:pStyle w:val="3"/>
        <w:numPr>
          <w:ilvl w:val="1"/>
          <w:numId w:val="2"/>
        </w:numPr>
      </w:pPr>
      <w:bookmarkStart w:id="6" w:name="_Toc522879257"/>
      <w:r>
        <w:rPr>
          <w:rFonts w:hint="eastAsia"/>
        </w:rPr>
        <w:t>RRU</w:t>
      </w:r>
      <w:r>
        <w:rPr>
          <w:rFonts w:hint="eastAsia"/>
        </w:rPr>
        <w:t>类型器件</w:t>
      </w:r>
      <w:bookmarkEnd w:id="6"/>
    </w:p>
    <w:p w:rsidR="008D6CFB" w:rsidRDefault="003D0C82" w:rsidP="006929C5">
      <w:pPr>
        <w:ind w:firstLineChars="200" w:firstLine="420"/>
      </w:pPr>
      <w:r>
        <w:rPr>
          <w:rFonts w:hint="eastAsia"/>
        </w:rPr>
        <w:t>与</w:t>
      </w:r>
      <w:r>
        <w:rPr>
          <w:rFonts w:hint="eastAsia"/>
        </w:rPr>
        <w:t>3.1</w:t>
      </w:r>
      <w:r>
        <w:rPr>
          <w:rFonts w:hint="eastAsia"/>
        </w:rPr>
        <w:t>处理类似，</w:t>
      </w:r>
      <w:r w:rsidR="000D4BDF">
        <w:rPr>
          <w:rFonts w:hint="eastAsia"/>
        </w:rPr>
        <w:t>区别在于</w:t>
      </w:r>
      <w:r w:rsidR="000D4BDF">
        <w:rPr>
          <w:rFonts w:hint="eastAsia"/>
        </w:rPr>
        <w:t>RRU</w:t>
      </w:r>
      <w:r w:rsidR="000D4BDF">
        <w:rPr>
          <w:rFonts w:hint="eastAsia"/>
        </w:rPr>
        <w:t>类型器件在拖拽时可以进行配置数量，同时该</w:t>
      </w:r>
      <w:r w:rsidR="000D4BDF">
        <w:rPr>
          <w:rFonts w:hint="eastAsia"/>
        </w:rPr>
        <w:t>RRU</w:t>
      </w:r>
      <w:r w:rsidR="000D4BDF">
        <w:rPr>
          <w:rFonts w:hint="eastAsia"/>
        </w:rPr>
        <w:t>的索引为工具自己维护，添加一个则索引</w:t>
      </w:r>
      <w:r w:rsidR="000D4BDF">
        <w:rPr>
          <w:rFonts w:hint="eastAsia"/>
        </w:rPr>
        <w:t>+1</w:t>
      </w:r>
      <w:r w:rsidR="000D4BDF">
        <w:rPr>
          <w:rFonts w:hint="eastAsia"/>
        </w:rPr>
        <w:t>。</w:t>
      </w:r>
    </w:p>
    <w:p w:rsidR="008D6CFB" w:rsidRDefault="00E50288" w:rsidP="008F5BF7">
      <w:r>
        <w:rPr>
          <w:noProof/>
        </w:rPr>
        <w:drawing>
          <wp:inline distT="0" distB="0" distL="0" distR="0" wp14:anchorId="2E61115F" wp14:editId="373B9BF2">
            <wp:extent cx="2990850" cy="208597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CFB" w:rsidRPr="008F5BF7" w:rsidRDefault="008D6CFB" w:rsidP="008F5BF7"/>
    <w:p w:rsidR="008F5BF7" w:rsidRDefault="00193D20" w:rsidP="00615754">
      <w:pPr>
        <w:ind w:firstLineChars="200" w:firstLine="420"/>
      </w:pPr>
      <w:r>
        <w:rPr>
          <w:rFonts w:hint="eastAsia"/>
        </w:rPr>
        <w:t>RRU</w:t>
      </w:r>
      <w:r>
        <w:rPr>
          <w:rFonts w:hint="eastAsia"/>
        </w:rPr>
        <w:t>属性弹框中，</w:t>
      </w:r>
      <w:r>
        <w:rPr>
          <w:rFonts w:hint="eastAsia"/>
        </w:rPr>
        <w:t>RRU</w:t>
      </w:r>
      <w:r>
        <w:rPr>
          <w:rFonts w:hint="eastAsia"/>
        </w:rPr>
        <w:t>类型下拉框取自《</w:t>
      </w:r>
      <w:r>
        <w:rPr>
          <w:rFonts w:hint="eastAsia"/>
        </w:rPr>
        <w:t>RRU&amp;&amp;</w:t>
      </w: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器件库》文件</w:t>
      </w:r>
      <w:r w:rsidR="001D2443">
        <w:rPr>
          <w:rFonts w:hint="eastAsia"/>
        </w:rPr>
        <w:t>。</w:t>
      </w:r>
      <w:r w:rsidR="00E35557">
        <w:rPr>
          <w:rFonts w:hint="eastAsia"/>
        </w:rPr>
        <w:t>在</w:t>
      </w:r>
      <w:r w:rsidR="00E35557">
        <w:rPr>
          <w:rFonts w:hint="eastAsia"/>
        </w:rPr>
        <w:t>RRU</w:t>
      </w:r>
      <w:r w:rsidR="000D21E4">
        <w:rPr>
          <w:rFonts w:hint="eastAsia"/>
        </w:rPr>
        <w:t>类型</w:t>
      </w:r>
      <w:r w:rsidR="001D2443">
        <w:rPr>
          <w:rFonts w:hint="eastAsia"/>
        </w:rPr>
        <w:t>的下拉框中</w:t>
      </w:r>
      <w:r w:rsidR="00E35557">
        <w:rPr>
          <w:rFonts w:hint="eastAsia"/>
        </w:rPr>
        <w:t>可以</w:t>
      </w:r>
      <w:r w:rsidR="001D2443">
        <w:rPr>
          <w:rFonts w:hint="eastAsia"/>
        </w:rPr>
        <w:t>进行</w:t>
      </w:r>
      <w:r w:rsidR="00E35557">
        <w:rPr>
          <w:rFonts w:hint="eastAsia"/>
        </w:rPr>
        <w:t>文本输入，下拉框显示</w:t>
      </w:r>
      <w:r w:rsidR="001D2443">
        <w:rPr>
          <w:rFonts w:hint="eastAsia"/>
        </w:rPr>
        <w:t>模糊匹配</w:t>
      </w:r>
      <w:r w:rsidR="00E35557">
        <w:rPr>
          <w:rFonts w:hint="eastAsia"/>
        </w:rPr>
        <w:t>RRU</w:t>
      </w:r>
      <w:r w:rsidR="00E35557">
        <w:rPr>
          <w:rFonts w:hint="eastAsia"/>
        </w:rPr>
        <w:t>。</w:t>
      </w:r>
      <w:r w:rsidR="00A11121">
        <w:rPr>
          <w:rFonts w:hint="eastAsia"/>
        </w:rPr>
        <w:t>选中某款</w:t>
      </w:r>
      <w:r w:rsidR="00A11121">
        <w:rPr>
          <w:rFonts w:hint="eastAsia"/>
        </w:rPr>
        <w:t>RRU</w:t>
      </w:r>
      <w:r w:rsidR="00A11121">
        <w:rPr>
          <w:rFonts w:hint="eastAsia"/>
        </w:rPr>
        <w:t>后，工作模式同步进行过滤，只呈现该</w:t>
      </w:r>
      <w:r w:rsidR="00A11121">
        <w:rPr>
          <w:rFonts w:hint="eastAsia"/>
        </w:rPr>
        <w:t>RRU</w:t>
      </w:r>
      <w:r w:rsidR="00A11121">
        <w:rPr>
          <w:rFonts w:hint="eastAsia"/>
        </w:rPr>
        <w:t>支持的工作模式。</w:t>
      </w:r>
    </w:p>
    <w:p w:rsidR="008F5BF7" w:rsidRDefault="008F5BF7" w:rsidP="008F5BF7">
      <w:r>
        <w:rPr>
          <w:noProof/>
        </w:rPr>
        <w:lastRenderedPageBreak/>
        <w:drawing>
          <wp:inline distT="0" distB="0" distL="0" distR="0" wp14:anchorId="5A606675" wp14:editId="3F477C68">
            <wp:extent cx="3067050" cy="22193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466" w:rsidRDefault="00903466" w:rsidP="00215EDB">
      <w:pPr>
        <w:ind w:firstLine="420"/>
      </w:pPr>
      <w:r>
        <w:rPr>
          <w:rFonts w:hint="eastAsia"/>
        </w:rPr>
        <w:t>对于右侧</w:t>
      </w:r>
      <w:r>
        <w:rPr>
          <w:rFonts w:hint="eastAsia"/>
        </w:rPr>
        <w:t>RRU</w:t>
      </w:r>
      <w:r>
        <w:rPr>
          <w:rFonts w:hint="eastAsia"/>
        </w:rPr>
        <w:t>的属性页，显示的是</w:t>
      </w:r>
      <w:proofErr w:type="spellStart"/>
      <w:r w:rsidR="00EB6D01" w:rsidRPr="00EB6D01">
        <w:t>GetNetRRU</w:t>
      </w:r>
      <w:proofErr w:type="spellEnd"/>
      <w:r w:rsidR="00EB6D01">
        <w:rPr>
          <w:rFonts w:hint="eastAsia"/>
        </w:rPr>
        <w:t>中的节点，其中</w:t>
      </w:r>
      <w:r w:rsidRPr="00903466">
        <w:rPr>
          <w:rFonts w:hint="eastAsia"/>
        </w:rPr>
        <w:t>射频单元编号</w:t>
      </w:r>
      <w:r>
        <w:rPr>
          <w:rFonts w:hint="eastAsia"/>
        </w:rPr>
        <w:t>、</w:t>
      </w:r>
      <w:r w:rsidRPr="00903466">
        <w:rPr>
          <w:rFonts w:hint="eastAsia"/>
        </w:rPr>
        <w:t>射频单元生产厂家索引、射频单元设备类型索引、射频</w:t>
      </w:r>
      <w:proofErr w:type="gramStart"/>
      <w:r w:rsidRPr="00903466">
        <w:rPr>
          <w:rFonts w:hint="eastAsia"/>
        </w:rPr>
        <w:t>单元光口</w:t>
      </w:r>
      <w:proofErr w:type="gramEnd"/>
      <w:r w:rsidRPr="00903466">
        <w:rPr>
          <w:rFonts w:hint="eastAsia"/>
        </w:rPr>
        <w:t>1</w:t>
      </w:r>
      <w:r w:rsidRPr="00903466">
        <w:rPr>
          <w:rFonts w:hint="eastAsia"/>
        </w:rPr>
        <w:t>的接入板机架号、射频</w:t>
      </w:r>
      <w:proofErr w:type="gramStart"/>
      <w:r w:rsidRPr="00903466">
        <w:rPr>
          <w:rFonts w:hint="eastAsia"/>
        </w:rPr>
        <w:t>单元光口</w:t>
      </w:r>
      <w:proofErr w:type="gramEnd"/>
      <w:r w:rsidRPr="00903466">
        <w:rPr>
          <w:rFonts w:hint="eastAsia"/>
        </w:rPr>
        <w:t>1</w:t>
      </w:r>
      <w:r w:rsidRPr="00903466">
        <w:rPr>
          <w:rFonts w:hint="eastAsia"/>
        </w:rPr>
        <w:t>的接入板机框号、射频</w:t>
      </w:r>
      <w:proofErr w:type="gramStart"/>
      <w:r w:rsidRPr="00903466">
        <w:rPr>
          <w:rFonts w:hint="eastAsia"/>
        </w:rPr>
        <w:t>单元光口</w:t>
      </w:r>
      <w:proofErr w:type="gramEnd"/>
      <w:r w:rsidRPr="00903466">
        <w:rPr>
          <w:rFonts w:hint="eastAsia"/>
        </w:rPr>
        <w:t>1</w:t>
      </w:r>
      <w:r w:rsidRPr="00903466">
        <w:rPr>
          <w:rFonts w:hint="eastAsia"/>
        </w:rPr>
        <w:t>的接入板插槽号、射频单元接入板类型、射频</w:t>
      </w:r>
      <w:proofErr w:type="gramStart"/>
      <w:r w:rsidRPr="00903466">
        <w:rPr>
          <w:rFonts w:hint="eastAsia"/>
        </w:rPr>
        <w:t>单元光口</w:t>
      </w:r>
      <w:proofErr w:type="gramEnd"/>
      <w:r w:rsidRPr="00903466">
        <w:rPr>
          <w:rFonts w:hint="eastAsia"/>
        </w:rPr>
        <w:t>1</w:t>
      </w:r>
      <w:r w:rsidRPr="00903466">
        <w:rPr>
          <w:rFonts w:hint="eastAsia"/>
        </w:rPr>
        <w:t>接入板的光口号、射频</w:t>
      </w:r>
      <w:proofErr w:type="gramStart"/>
      <w:r w:rsidRPr="00903466">
        <w:rPr>
          <w:rFonts w:hint="eastAsia"/>
        </w:rPr>
        <w:t>单元光口</w:t>
      </w:r>
      <w:proofErr w:type="gramEnd"/>
      <w:r w:rsidRPr="00903466">
        <w:rPr>
          <w:rFonts w:hint="eastAsia"/>
        </w:rPr>
        <w:t>1</w:t>
      </w:r>
      <w:r w:rsidRPr="00903466">
        <w:rPr>
          <w:rFonts w:hint="eastAsia"/>
        </w:rPr>
        <w:t>的接入的级数、射频</w:t>
      </w:r>
      <w:proofErr w:type="gramStart"/>
      <w:r w:rsidRPr="00903466">
        <w:rPr>
          <w:rFonts w:hint="eastAsia"/>
        </w:rPr>
        <w:t>单元光口</w:t>
      </w:r>
      <w:proofErr w:type="gramEnd"/>
      <w:r w:rsidRPr="00903466">
        <w:rPr>
          <w:rFonts w:hint="eastAsia"/>
        </w:rPr>
        <w:t>2</w:t>
      </w:r>
      <w:r w:rsidRPr="00903466">
        <w:rPr>
          <w:rFonts w:hint="eastAsia"/>
        </w:rPr>
        <w:t>接入板的光口号、射频</w:t>
      </w:r>
      <w:proofErr w:type="gramStart"/>
      <w:r w:rsidRPr="00903466">
        <w:rPr>
          <w:rFonts w:hint="eastAsia"/>
        </w:rPr>
        <w:t>单元光口</w:t>
      </w:r>
      <w:proofErr w:type="gramEnd"/>
      <w:r w:rsidRPr="00903466">
        <w:rPr>
          <w:rFonts w:hint="eastAsia"/>
        </w:rPr>
        <w:t>2</w:t>
      </w:r>
      <w:r w:rsidRPr="00903466">
        <w:rPr>
          <w:rFonts w:hint="eastAsia"/>
        </w:rPr>
        <w:t>的接入的级数、射频</w:t>
      </w:r>
      <w:proofErr w:type="gramStart"/>
      <w:r w:rsidRPr="00903466">
        <w:rPr>
          <w:rFonts w:hint="eastAsia"/>
        </w:rPr>
        <w:t>单元光口</w:t>
      </w:r>
      <w:proofErr w:type="gramEnd"/>
      <w:r w:rsidRPr="00903466">
        <w:rPr>
          <w:rFonts w:hint="eastAsia"/>
        </w:rPr>
        <w:t>1</w:t>
      </w:r>
      <w:r w:rsidRPr="00903466">
        <w:rPr>
          <w:rFonts w:hint="eastAsia"/>
        </w:rPr>
        <w:t>接入的以太端口号</w:t>
      </w:r>
      <w:r w:rsidR="00C51EF7">
        <w:rPr>
          <w:rFonts w:hint="eastAsia"/>
        </w:rPr>
        <w:t>、</w:t>
      </w:r>
      <w:r w:rsidR="00C51EF7" w:rsidRPr="00C51EF7">
        <w:rPr>
          <w:rFonts w:hint="eastAsia"/>
        </w:rPr>
        <w:t>射频</w:t>
      </w:r>
      <w:proofErr w:type="gramStart"/>
      <w:r w:rsidR="00C51EF7" w:rsidRPr="00C51EF7">
        <w:rPr>
          <w:rFonts w:hint="eastAsia"/>
        </w:rPr>
        <w:t>单元光口</w:t>
      </w:r>
      <w:proofErr w:type="gramEnd"/>
      <w:r w:rsidR="00C51EF7" w:rsidRPr="00C51EF7">
        <w:rPr>
          <w:rFonts w:hint="eastAsia"/>
        </w:rPr>
        <w:t>3</w:t>
      </w:r>
      <w:r w:rsidR="00C51EF7" w:rsidRPr="00C51EF7">
        <w:rPr>
          <w:rFonts w:hint="eastAsia"/>
        </w:rPr>
        <w:t>接入板的光口号、射频</w:t>
      </w:r>
      <w:proofErr w:type="gramStart"/>
      <w:r w:rsidR="00C51EF7" w:rsidRPr="00C51EF7">
        <w:rPr>
          <w:rFonts w:hint="eastAsia"/>
        </w:rPr>
        <w:t>单元光口</w:t>
      </w:r>
      <w:proofErr w:type="gramEnd"/>
      <w:r w:rsidR="00C51EF7" w:rsidRPr="00C51EF7">
        <w:rPr>
          <w:rFonts w:hint="eastAsia"/>
        </w:rPr>
        <w:t>3</w:t>
      </w:r>
      <w:r w:rsidR="00C51EF7" w:rsidRPr="00C51EF7">
        <w:rPr>
          <w:rFonts w:hint="eastAsia"/>
        </w:rPr>
        <w:t>的接入的级数、射频</w:t>
      </w:r>
      <w:proofErr w:type="gramStart"/>
      <w:r w:rsidR="00C51EF7" w:rsidRPr="00C51EF7">
        <w:rPr>
          <w:rFonts w:hint="eastAsia"/>
        </w:rPr>
        <w:t>单元光口</w:t>
      </w:r>
      <w:proofErr w:type="gramEnd"/>
      <w:r w:rsidR="00C51EF7" w:rsidRPr="00C51EF7">
        <w:rPr>
          <w:rFonts w:hint="eastAsia"/>
        </w:rPr>
        <w:t>4</w:t>
      </w:r>
      <w:r w:rsidR="00C51EF7" w:rsidRPr="00C51EF7">
        <w:rPr>
          <w:rFonts w:hint="eastAsia"/>
        </w:rPr>
        <w:t>接入板的光口号、射频</w:t>
      </w:r>
      <w:proofErr w:type="gramStart"/>
      <w:r w:rsidR="00C51EF7" w:rsidRPr="00C51EF7">
        <w:rPr>
          <w:rFonts w:hint="eastAsia"/>
        </w:rPr>
        <w:t>单元光口</w:t>
      </w:r>
      <w:proofErr w:type="gramEnd"/>
      <w:r w:rsidR="00C51EF7" w:rsidRPr="00C51EF7">
        <w:rPr>
          <w:rFonts w:hint="eastAsia"/>
        </w:rPr>
        <w:t>4</w:t>
      </w:r>
      <w:r w:rsidR="00C51EF7" w:rsidRPr="00C51EF7">
        <w:rPr>
          <w:rFonts w:hint="eastAsia"/>
        </w:rPr>
        <w:t>的接入的级数、射频</w:t>
      </w:r>
      <w:proofErr w:type="gramStart"/>
      <w:r w:rsidR="00C51EF7" w:rsidRPr="00C51EF7">
        <w:rPr>
          <w:rFonts w:hint="eastAsia"/>
        </w:rPr>
        <w:t>单元光口</w:t>
      </w:r>
      <w:proofErr w:type="gramEnd"/>
      <w:r w:rsidR="00C51EF7" w:rsidRPr="00C51EF7">
        <w:rPr>
          <w:rFonts w:hint="eastAsia"/>
        </w:rPr>
        <w:t>2</w:t>
      </w:r>
      <w:r w:rsidR="00C51EF7" w:rsidRPr="00C51EF7">
        <w:rPr>
          <w:rFonts w:hint="eastAsia"/>
        </w:rPr>
        <w:t>的接入板槽位号、射频</w:t>
      </w:r>
      <w:proofErr w:type="gramStart"/>
      <w:r w:rsidR="00C51EF7" w:rsidRPr="00C51EF7">
        <w:rPr>
          <w:rFonts w:hint="eastAsia"/>
        </w:rPr>
        <w:t>单元光口</w:t>
      </w:r>
      <w:proofErr w:type="gramEnd"/>
      <w:r w:rsidR="00C51EF7" w:rsidRPr="00C51EF7">
        <w:rPr>
          <w:rFonts w:hint="eastAsia"/>
        </w:rPr>
        <w:t>3</w:t>
      </w:r>
      <w:r w:rsidR="00C51EF7" w:rsidRPr="00C51EF7">
        <w:rPr>
          <w:rFonts w:hint="eastAsia"/>
        </w:rPr>
        <w:t>的接入板槽位号、射频</w:t>
      </w:r>
      <w:proofErr w:type="gramStart"/>
      <w:r w:rsidR="00C51EF7" w:rsidRPr="00C51EF7">
        <w:rPr>
          <w:rFonts w:hint="eastAsia"/>
        </w:rPr>
        <w:t>单元光口</w:t>
      </w:r>
      <w:proofErr w:type="gramEnd"/>
      <w:r w:rsidR="00C51EF7" w:rsidRPr="00C51EF7">
        <w:rPr>
          <w:rFonts w:hint="eastAsia"/>
        </w:rPr>
        <w:t>4</w:t>
      </w:r>
      <w:r w:rsidR="00C51EF7" w:rsidRPr="00C51EF7">
        <w:rPr>
          <w:rFonts w:hint="eastAsia"/>
        </w:rPr>
        <w:t>的接入板槽位号</w:t>
      </w:r>
      <w:r w:rsidR="00EB6D01">
        <w:rPr>
          <w:rFonts w:hint="eastAsia"/>
        </w:rPr>
        <w:t>、射频</w:t>
      </w:r>
      <w:proofErr w:type="gramStart"/>
      <w:r w:rsidR="00EB6D01">
        <w:rPr>
          <w:rFonts w:hint="eastAsia"/>
        </w:rPr>
        <w:t>单元布配连接</w:t>
      </w:r>
      <w:proofErr w:type="gramEnd"/>
      <w:r w:rsidR="00EB6D01">
        <w:rPr>
          <w:rFonts w:hint="eastAsia"/>
        </w:rPr>
        <w:t>的</w:t>
      </w:r>
      <w:r w:rsidR="00EB6D01">
        <w:rPr>
          <w:rFonts w:hint="eastAsia"/>
        </w:rPr>
        <w:t>RHUB</w:t>
      </w:r>
      <w:r w:rsidR="00EB6D01">
        <w:rPr>
          <w:rFonts w:hint="eastAsia"/>
        </w:rPr>
        <w:t>编号、射频</w:t>
      </w:r>
      <w:proofErr w:type="gramStart"/>
      <w:r w:rsidR="00EB6D01">
        <w:rPr>
          <w:rFonts w:hint="eastAsia"/>
        </w:rPr>
        <w:t>单元光口</w:t>
      </w:r>
      <w:proofErr w:type="gramEnd"/>
      <w:r w:rsidR="00EB6D01">
        <w:rPr>
          <w:rFonts w:hint="eastAsia"/>
        </w:rPr>
        <w:t>2</w:t>
      </w:r>
      <w:r w:rsidR="00EB6D01">
        <w:rPr>
          <w:rFonts w:hint="eastAsia"/>
        </w:rPr>
        <w:t>接入的以太端口号</w:t>
      </w:r>
      <w:r w:rsidR="004B5874">
        <w:rPr>
          <w:rFonts w:hint="eastAsia"/>
        </w:rPr>
        <w:t>属性灰色显示不让修改</w:t>
      </w:r>
      <w:r w:rsidR="00A5392B">
        <w:rPr>
          <w:rFonts w:hint="eastAsia"/>
        </w:rPr>
        <w:t>（级数，光口号，插槽号可通过连线修改）</w:t>
      </w:r>
      <w:r w:rsidR="009117DD">
        <w:rPr>
          <w:rFonts w:hint="eastAsia"/>
        </w:rPr>
        <w:t>。</w:t>
      </w:r>
    </w:p>
    <w:p w:rsidR="00215EDB" w:rsidRDefault="00215EDB" w:rsidP="00215EDB">
      <w:pPr>
        <w:ind w:firstLine="420"/>
      </w:pPr>
      <w:r>
        <w:rPr>
          <w:rFonts w:hint="eastAsia"/>
        </w:rPr>
        <w:t>同样的，</w:t>
      </w:r>
      <w:r>
        <w:rPr>
          <w:rFonts w:hint="eastAsia"/>
        </w:rPr>
        <w:t>RRU</w:t>
      </w:r>
      <w:r>
        <w:rPr>
          <w:rFonts w:hint="eastAsia"/>
        </w:rPr>
        <w:t>器件类型支持人工添加</w:t>
      </w:r>
      <w:r>
        <w:rPr>
          <w:rFonts w:hint="eastAsia"/>
        </w:rPr>
        <w:t>RRU</w:t>
      </w:r>
      <w:r>
        <w:rPr>
          <w:rFonts w:hint="eastAsia"/>
        </w:rPr>
        <w:t>类型，</w:t>
      </w:r>
      <w:r>
        <w:rPr>
          <w:rFonts w:hint="eastAsia"/>
        </w:rPr>
        <w:t>RRU</w:t>
      </w:r>
      <w:r>
        <w:rPr>
          <w:rFonts w:hint="eastAsia"/>
        </w:rPr>
        <w:t>器件略微复杂，需要增加</w:t>
      </w:r>
      <w:r>
        <w:rPr>
          <w:rFonts w:hint="eastAsia"/>
        </w:rPr>
        <w:t>RRU</w:t>
      </w:r>
      <w:r>
        <w:rPr>
          <w:rFonts w:hint="eastAsia"/>
        </w:rPr>
        <w:t>信息以为通道信息。</w:t>
      </w:r>
    </w:p>
    <w:p w:rsidR="004D4AFD" w:rsidRDefault="007E3170" w:rsidP="00215EDB">
      <w:pPr>
        <w:ind w:firstLine="420"/>
      </w:pPr>
      <w:r>
        <w:rPr>
          <w:noProof/>
        </w:rPr>
        <w:drawing>
          <wp:inline distT="0" distB="0" distL="0" distR="0" wp14:anchorId="0D1C04FE" wp14:editId="7AA51C3F">
            <wp:extent cx="5274310" cy="421517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AFD" w:rsidRDefault="004D4AFD" w:rsidP="00215EDB">
      <w:pPr>
        <w:ind w:firstLine="420"/>
      </w:pPr>
      <w:r>
        <w:rPr>
          <w:rFonts w:hint="eastAsia"/>
        </w:rPr>
        <w:lastRenderedPageBreak/>
        <w:t>添加该</w:t>
      </w:r>
      <w:r>
        <w:rPr>
          <w:rFonts w:hint="eastAsia"/>
        </w:rPr>
        <w:t>RRU</w:t>
      </w:r>
      <w:r>
        <w:rPr>
          <w:rFonts w:hint="eastAsia"/>
        </w:rPr>
        <w:t>的通道信息时，支持通道复制功能，以增加用户友好性。</w:t>
      </w:r>
    </w:p>
    <w:p w:rsidR="004D4AFD" w:rsidRDefault="00BC1C2E" w:rsidP="00215EDB">
      <w:pPr>
        <w:ind w:firstLine="420"/>
      </w:pPr>
      <w:r>
        <w:rPr>
          <w:noProof/>
        </w:rPr>
        <w:drawing>
          <wp:inline distT="0" distB="0" distL="0" distR="0" wp14:anchorId="120F9734" wp14:editId="5649B933">
            <wp:extent cx="5274310" cy="3007700"/>
            <wp:effectExtent l="0" t="0" r="254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AFD" w:rsidRPr="004D4AFD" w:rsidRDefault="00910A6A" w:rsidP="00215EDB">
      <w:pPr>
        <w:ind w:firstLine="420"/>
      </w:pPr>
      <w:r>
        <w:rPr>
          <w:noProof/>
        </w:rPr>
        <w:drawing>
          <wp:inline distT="0" distB="0" distL="0" distR="0" wp14:anchorId="15A27C34" wp14:editId="7437749C">
            <wp:extent cx="5274310" cy="2987555"/>
            <wp:effectExtent l="0" t="0" r="254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86" w:rsidRDefault="002228DD" w:rsidP="00263978">
      <w:r>
        <w:rPr>
          <w:rFonts w:hint="eastAsia"/>
        </w:rPr>
        <w:t>点击添加完成按键，</w:t>
      </w:r>
      <w:r w:rsidR="00633F86">
        <w:rPr>
          <w:rFonts w:hint="eastAsia"/>
        </w:rPr>
        <w:t>SCMT</w:t>
      </w:r>
      <w:r w:rsidR="00633F86">
        <w:rPr>
          <w:rFonts w:hint="eastAsia"/>
        </w:rPr>
        <w:t>进行校验：</w:t>
      </w:r>
    </w:p>
    <w:p w:rsidR="00633F86" w:rsidRDefault="005F08CB" w:rsidP="00633F8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类型名称不能与已有的</w:t>
      </w:r>
      <w:r>
        <w:rPr>
          <w:rFonts w:hint="eastAsia"/>
        </w:rPr>
        <w:t>RRU</w:t>
      </w:r>
      <w:r w:rsidR="00633F86">
        <w:rPr>
          <w:rFonts w:hint="eastAsia"/>
        </w:rPr>
        <w:t>一致；</w:t>
      </w:r>
    </w:p>
    <w:p w:rsidR="005F08CB" w:rsidRDefault="005F08CB" w:rsidP="00633F8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硬件类型编号不能与已有的</w:t>
      </w:r>
      <w:r>
        <w:rPr>
          <w:rFonts w:hint="eastAsia"/>
        </w:rPr>
        <w:t>RRU</w:t>
      </w:r>
      <w:r>
        <w:rPr>
          <w:rFonts w:hint="eastAsia"/>
        </w:rPr>
        <w:t>一致；</w:t>
      </w:r>
    </w:p>
    <w:p w:rsidR="00633F86" w:rsidRDefault="00633F86" w:rsidP="00633F8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所添加的通道总数</w:t>
      </w:r>
      <w:r w:rsidR="004D1318">
        <w:rPr>
          <w:rFonts w:hint="eastAsia"/>
        </w:rPr>
        <w:t>与</w:t>
      </w:r>
      <w:r>
        <w:rPr>
          <w:rFonts w:hint="eastAsia"/>
        </w:rPr>
        <w:t>RRU</w:t>
      </w:r>
      <w:r>
        <w:rPr>
          <w:rFonts w:hint="eastAsia"/>
        </w:rPr>
        <w:t>的</w:t>
      </w:r>
      <w:r w:rsidR="004D1318">
        <w:rPr>
          <w:rFonts w:hint="eastAsia"/>
        </w:rPr>
        <w:t>属性</w:t>
      </w:r>
      <w:r w:rsidR="00216237">
        <w:rPr>
          <w:rFonts w:hint="eastAsia"/>
        </w:rPr>
        <w:t>通道数</w:t>
      </w:r>
      <w:r>
        <w:rPr>
          <w:rFonts w:hint="eastAsia"/>
        </w:rPr>
        <w:t>必须一致</w:t>
      </w:r>
    </w:p>
    <w:p w:rsidR="00263978" w:rsidRDefault="00263978" w:rsidP="00263978"/>
    <w:p w:rsidR="00263978" w:rsidRPr="00633F86" w:rsidRDefault="00263978" w:rsidP="001D5499">
      <w:pPr>
        <w:ind w:firstLineChars="200" w:firstLine="420"/>
      </w:pPr>
      <w:r>
        <w:rPr>
          <w:rFonts w:hint="eastAsia"/>
        </w:rPr>
        <w:t>对于通道数大于</w:t>
      </w:r>
      <w:r>
        <w:rPr>
          <w:rFonts w:hint="eastAsia"/>
        </w:rPr>
        <w:t>16</w:t>
      </w:r>
      <w:r>
        <w:rPr>
          <w:rFonts w:hint="eastAsia"/>
        </w:rPr>
        <w:t>天线的</w:t>
      </w:r>
      <w:r>
        <w:rPr>
          <w:rFonts w:hint="eastAsia"/>
        </w:rPr>
        <w:t>RRU</w:t>
      </w:r>
      <w:r>
        <w:rPr>
          <w:rFonts w:hint="eastAsia"/>
        </w:rPr>
        <w:t>，其器件图通道</w:t>
      </w:r>
      <w:proofErr w:type="gramStart"/>
      <w:r>
        <w:rPr>
          <w:rFonts w:hint="eastAsia"/>
        </w:rPr>
        <w:t>数不再</w:t>
      </w:r>
      <w:proofErr w:type="gramEnd"/>
      <w:r>
        <w:rPr>
          <w:rFonts w:hint="eastAsia"/>
        </w:rPr>
        <w:t>按照实际个数呈现，而是使用</w:t>
      </w:r>
      <w:r>
        <w:rPr>
          <w:rFonts w:hint="eastAsia"/>
        </w:rPr>
        <w:t>1</w:t>
      </w:r>
      <w:r>
        <w:rPr>
          <w:rFonts w:hint="eastAsia"/>
        </w:rPr>
        <w:t>个通道表示所有通道。代码实现时可以使用配置文件来配置“呈现的最大通道数”。</w:t>
      </w:r>
    </w:p>
    <w:p w:rsidR="007A761B" w:rsidRDefault="007A761B" w:rsidP="007A761B">
      <w:pPr>
        <w:pStyle w:val="3"/>
        <w:numPr>
          <w:ilvl w:val="1"/>
          <w:numId w:val="2"/>
        </w:numPr>
      </w:pPr>
      <w:bookmarkStart w:id="7" w:name="_Toc522879258"/>
      <w:r>
        <w:rPr>
          <w:rFonts w:hint="eastAsia"/>
        </w:rPr>
        <w:t>天线阵类型器件</w:t>
      </w:r>
      <w:bookmarkEnd w:id="7"/>
    </w:p>
    <w:p w:rsidR="00147B11" w:rsidRPr="00147B11" w:rsidRDefault="00147B11" w:rsidP="006D1507">
      <w:pPr>
        <w:ind w:firstLineChars="100" w:firstLine="210"/>
      </w:pPr>
      <w:r w:rsidRPr="00147B11">
        <w:rPr>
          <w:rFonts w:hint="eastAsia"/>
        </w:rPr>
        <w:t>天线阵</w:t>
      </w:r>
      <w:r>
        <w:rPr>
          <w:rFonts w:hint="eastAsia"/>
        </w:rPr>
        <w:t>类型器件与</w:t>
      </w:r>
      <w:r>
        <w:rPr>
          <w:rFonts w:hint="eastAsia"/>
        </w:rPr>
        <w:t>RRU</w:t>
      </w:r>
      <w:r>
        <w:rPr>
          <w:rFonts w:hint="eastAsia"/>
        </w:rPr>
        <w:t>类型器件的处理</w:t>
      </w:r>
      <w:r w:rsidR="00082669">
        <w:rPr>
          <w:rFonts w:hint="eastAsia"/>
        </w:rPr>
        <w:t>类似，此处</w:t>
      </w:r>
      <w:proofErr w:type="gramStart"/>
      <w:r w:rsidR="00082669">
        <w:rPr>
          <w:rFonts w:hint="eastAsia"/>
        </w:rPr>
        <w:t>不</w:t>
      </w:r>
      <w:proofErr w:type="gramEnd"/>
      <w:r w:rsidR="00082669">
        <w:rPr>
          <w:rFonts w:hint="eastAsia"/>
        </w:rPr>
        <w:t>多加描述</w:t>
      </w:r>
      <w:r>
        <w:rPr>
          <w:rFonts w:hint="eastAsia"/>
        </w:rPr>
        <w:t>。</w:t>
      </w:r>
    </w:p>
    <w:p w:rsidR="008F5BF7" w:rsidRDefault="00605F41" w:rsidP="008F5BF7">
      <w:r>
        <w:rPr>
          <w:noProof/>
        </w:rPr>
        <w:lastRenderedPageBreak/>
        <w:drawing>
          <wp:inline distT="0" distB="0" distL="0" distR="0" wp14:anchorId="2FA9A027" wp14:editId="3C33E3B0">
            <wp:extent cx="2952750" cy="26955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64C" w:rsidRDefault="00F7664C" w:rsidP="000B7FD5">
      <w:pPr>
        <w:ind w:firstLineChars="200" w:firstLine="420"/>
      </w:pPr>
      <w:r>
        <w:rPr>
          <w:rFonts w:hint="eastAsia"/>
        </w:rPr>
        <w:t>建议在天线名称后面，增加天线数的说明，</w:t>
      </w:r>
      <w:r w:rsidR="00E17D80">
        <w:rPr>
          <w:rFonts w:hint="eastAsia"/>
        </w:rPr>
        <w:t>同时在弹出的天线阵属性中增加该的频段说明。</w:t>
      </w:r>
      <w:r>
        <w:rPr>
          <w:rFonts w:hint="eastAsia"/>
        </w:rPr>
        <w:t>例如</w:t>
      </w:r>
      <w:r>
        <w:rPr>
          <w:rFonts w:hint="eastAsia"/>
        </w:rPr>
        <w:t>APT020-10512-ON(8</w:t>
      </w:r>
      <w:r>
        <w:rPr>
          <w:rFonts w:hint="eastAsia"/>
        </w:rPr>
        <w:t>天线</w:t>
      </w:r>
      <w:r>
        <w:rPr>
          <w:rFonts w:hint="eastAsia"/>
        </w:rPr>
        <w:t>)</w:t>
      </w:r>
      <w:r w:rsidR="00E17D80">
        <w:rPr>
          <w:rFonts w:hint="eastAsia"/>
        </w:rPr>
        <w:t>，下方增加描述</w:t>
      </w:r>
      <w:r w:rsidR="00FE36ED">
        <w:rPr>
          <w:rFonts w:hint="eastAsia"/>
        </w:rPr>
        <w:t>“</w:t>
      </w:r>
      <w:r w:rsidR="00E17D80">
        <w:rPr>
          <w:rFonts w:hint="eastAsia"/>
        </w:rPr>
        <w:t>该天线阵支持</w:t>
      </w:r>
      <w:r w:rsidR="00E17D80">
        <w:rPr>
          <w:rFonts w:hint="eastAsia"/>
        </w:rPr>
        <w:t>F</w:t>
      </w:r>
      <w:r w:rsidR="00E17D80">
        <w:rPr>
          <w:rFonts w:hint="eastAsia"/>
        </w:rPr>
        <w:t>频段，</w:t>
      </w:r>
      <w:r w:rsidR="00E17D80">
        <w:rPr>
          <w:rFonts w:hint="eastAsia"/>
        </w:rPr>
        <w:t>A</w:t>
      </w:r>
      <w:r w:rsidR="00E17D80">
        <w:rPr>
          <w:rFonts w:hint="eastAsia"/>
        </w:rPr>
        <w:t>频段</w:t>
      </w:r>
      <w:r w:rsidR="00FE36ED">
        <w:rPr>
          <w:rFonts w:hint="eastAsia"/>
        </w:rPr>
        <w:t>”</w:t>
      </w:r>
      <w:r w:rsidR="00E17D80">
        <w:rPr>
          <w:rFonts w:hint="eastAsia"/>
        </w:rPr>
        <w:t>，以便进行选择。</w:t>
      </w:r>
    </w:p>
    <w:p w:rsidR="000440EC" w:rsidRDefault="000440EC" w:rsidP="000B7FD5">
      <w:pPr>
        <w:ind w:firstLineChars="200" w:firstLine="420"/>
      </w:pPr>
      <w:r>
        <w:rPr>
          <w:rFonts w:hint="eastAsia"/>
        </w:rPr>
        <w:t>右侧的属性栏呈现</w:t>
      </w:r>
      <w:proofErr w:type="spellStart"/>
      <w:r w:rsidRPr="000440EC">
        <w:t>GetNetAntennaArray</w:t>
      </w:r>
      <w:proofErr w:type="spellEnd"/>
      <w:r>
        <w:rPr>
          <w:rFonts w:hint="eastAsia"/>
        </w:rPr>
        <w:t>中的节点。</w:t>
      </w:r>
    </w:p>
    <w:p w:rsidR="00E31AEE" w:rsidRDefault="00057883" w:rsidP="00E31AEE">
      <w:pPr>
        <w:ind w:firstLineChars="200" w:firstLine="420"/>
      </w:pPr>
      <w:r>
        <w:rPr>
          <w:rFonts w:hint="eastAsia"/>
        </w:rPr>
        <w:t>添加天线阵器件的示意图如下所示</w:t>
      </w:r>
      <w:r w:rsidR="00605F41">
        <w:rPr>
          <w:rFonts w:hint="eastAsia"/>
        </w:rPr>
        <w:t>：</w:t>
      </w:r>
    </w:p>
    <w:p w:rsidR="00EB48C9" w:rsidRDefault="000451FA" w:rsidP="000B7FD5">
      <w:pPr>
        <w:ind w:firstLineChars="200" w:firstLine="420"/>
      </w:pPr>
      <w:r>
        <w:rPr>
          <w:noProof/>
        </w:rPr>
        <w:drawing>
          <wp:inline distT="0" distB="0" distL="0" distR="0" wp14:anchorId="2B5F8D28" wp14:editId="082B064F">
            <wp:extent cx="3686175" cy="41433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1FA" w:rsidRDefault="000451FA" w:rsidP="000B7FD5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70335D3D" wp14:editId="1EA6A68F">
            <wp:extent cx="5274310" cy="2989997"/>
            <wp:effectExtent l="0" t="0" r="254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6E" w:rsidRDefault="000A1C6E" w:rsidP="000B7FD5">
      <w:pPr>
        <w:ind w:firstLineChars="200" w:firstLine="420"/>
      </w:pPr>
      <w:r>
        <w:rPr>
          <w:noProof/>
        </w:rPr>
        <w:drawing>
          <wp:inline distT="0" distB="0" distL="0" distR="0" wp14:anchorId="7ADFD541" wp14:editId="74966B09">
            <wp:extent cx="5274310" cy="2957032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F41" w:rsidRDefault="00605F41" w:rsidP="000B7FD5">
      <w:pPr>
        <w:ind w:firstLineChars="200" w:firstLine="420"/>
      </w:pPr>
      <w:proofErr w:type="gramStart"/>
      <w:r>
        <w:rPr>
          <w:rFonts w:hint="eastAsia"/>
        </w:rPr>
        <w:t>天线权值信息</w:t>
      </w:r>
      <w:proofErr w:type="gramEnd"/>
      <w:r>
        <w:rPr>
          <w:rFonts w:hint="eastAsia"/>
        </w:rPr>
        <w:t>可以没有，直接选择添加完成。</w:t>
      </w:r>
    </w:p>
    <w:p w:rsidR="00605F41" w:rsidRDefault="00605F41" w:rsidP="000B7FD5">
      <w:pPr>
        <w:ind w:firstLineChars="200" w:firstLine="420"/>
      </w:pPr>
      <w:r>
        <w:rPr>
          <w:rFonts w:hint="eastAsia"/>
        </w:rPr>
        <w:t>点击添加完成后，需要有一些后处理：</w:t>
      </w:r>
    </w:p>
    <w:p w:rsidR="00605F41" w:rsidRPr="00EB48C9" w:rsidRDefault="00605F41" w:rsidP="00605F4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保存天线阵信息时，注意天线阵的索引有两维，一个是厂家，一个是硬件编号，添加成功后自动第二维索引在当前最大的编号中加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7A761B" w:rsidRDefault="007A761B" w:rsidP="007A761B">
      <w:pPr>
        <w:pStyle w:val="3"/>
        <w:numPr>
          <w:ilvl w:val="1"/>
          <w:numId w:val="2"/>
        </w:numPr>
      </w:pPr>
      <w:bookmarkStart w:id="8" w:name="_Toc522879259"/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类型器件</w:t>
      </w:r>
      <w:bookmarkEnd w:id="8"/>
    </w:p>
    <w:p w:rsidR="00E11BBD" w:rsidRPr="00E11BBD" w:rsidRDefault="00E11BBD" w:rsidP="00E11BBD"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类型器件与</w:t>
      </w:r>
      <w:r>
        <w:rPr>
          <w:rFonts w:hint="eastAsia"/>
        </w:rPr>
        <w:t>RRU</w:t>
      </w:r>
      <w:r>
        <w:rPr>
          <w:rFonts w:hint="eastAsia"/>
        </w:rPr>
        <w:t>类型器件的处理一致。</w:t>
      </w:r>
    </w:p>
    <w:p w:rsidR="00FC0316" w:rsidRPr="00FC0316" w:rsidRDefault="00FC0316" w:rsidP="00FC0316">
      <w:r>
        <w:rPr>
          <w:noProof/>
        </w:rPr>
        <w:lastRenderedPageBreak/>
        <w:drawing>
          <wp:inline distT="0" distB="0" distL="0" distR="0" wp14:anchorId="284F91E9" wp14:editId="0F9D7096">
            <wp:extent cx="2895600" cy="27146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1B" w:rsidRDefault="00D1379A" w:rsidP="007A761B">
      <w:pPr>
        <w:pStyle w:val="3"/>
        <w:numPr>
          <w:ilvl w:val="1"/>
          <w:numId w:val="2"/>
        </w:numPr>
      </w:pPr>
      <w:bookmarkStart w:id="9" w:name="_Toc522879260"/>
      <w:proofErr w:type="spellStart"/>
      <w:r>
        <w:rPr>
          <w:rFonts w:hint="eastAsia"/>
        </w:rPr>
        <w:t>r</w:t>
      </w:r>
      <w:r w:rsidR="007A761B">
        <w:rPr>
          <w:rFonts w:hint="eastAsia"/>
        </w:rPr>
        <w:t>HUB</w:t>
      </w:r>
      <w:proofErr w:type="spellEnd"/>
      <w:r w:rsidR="007A761B">
        <w:rPr>
          <w:rFonts w:hint="eastAsia"/>
        </w:rPr>
        <w:t>类型器件</w:t>
      </w:r>
      <w:bookmarkEnd w:id="9"/>
    </w:p>
    <w:p w:rsidR="003C7702" w:rsidRPr="003C7702" w:rsidRDefault="003C7702" w:rsidP="00AB1D92">
      <w:pPr>
        <w:ind w:firstLineChars="200" w:firstLine="420"/>
      </w:pPr>
      <w:proofErr w:type="spellStart"/>
      <w:r>
        <w:rPr>
          <w:rFonts w:hint="eastAsia"/>
        </w:rPr>
        <w:t>rHUB</w:t>
      </w:r>
      <w:proofErr w:type="spellEnd"/>
      <w:r>
        <w:rPr>
          <w:rFonts w:hint="eastAsia"/>
        </w:rPr>
        <w:t>也与</w:t>
      </w:r>
      <w:r>
        <w:rPr>
          <w:rFonts w:hint="eastAsia"/>
        </w:rPr>
        <w:t>RRU</w:t>
      </w:r>
      <w:r>
        <w:rPr>
          <w:rFonts w:hint="eastAsia"/>
        </w:rPr>
        <w:t>类型器件类似，</w:t>
      </w:r>
      <w:r w:rsidR="003E2C7C">
        <w:rPr>
          <w:rFonts w:hint="eastAsia"/>
        </w:rPr>
        <w:t>添加</w:t>
      </w:r>
      <w:proofErr w:type="spellStart"/>
      <w:r w:rsidR="003E2C7C">
        <w:rPr>
          <w:rFonts w:hint="eastAsia"/>
        </w:rPr>
        <w:t>rHUB</w:t>
      </w:r>
      <w:proofErr w:type="spellEnd"/>
      <w:r w:rsidR="003E2C7C">
        <w:rPr>
          <w:rFonts w:hint="eastAsia"/>
        </w:rPr>
        <w:t>后，</w:t>
      </w:r>
      <w:r w:rsidR="003E2C7C">
        <w:rPr>
          <w:rFonts w:hint="eastAsia"/>
        </w:rPr>
        <w:t>SCMT</w:t>
      </w:r>
      <w:r w:rsidR="003E2C7C">
        <w:rPr>
          <w:rFonts w:hint="eastAsia"/>
        </w:rPr>
        <w:t>自动分配索引，索引从</w:t>
      </w:r>
      <w:proofErr w:type="spellStart"/>
      <w:r w:rsidR="003E2C7C" w:rsidRPr="003E2C7C">
        <w:t>netRHUBNo</w:t>
      </w:r>
      <w:proofErr w:type="spellEnd"/>
      <w:r w:rsidR="003E2C7C">
        <w:rPr>
          <w:rFonts w:hint="eastAsia"/>
        </w:rPr>
        <w:t>未被占用的从小开始取，其它</w:t>
      </w:r>
      <w:r>
        <w:rPr>
          <w:rFonts w:hint="eastAsia"/>
        </w:rPr>
        <w:t>不再详述。示意图如下所示：</w:t>
      </w:r>
    </w:p>
    <w:p w:rsidR="00D1379A" w:rsidRDefault="00D1379A" w:rsidP="00D1379A">
      <w:r>
        <w:rPr>
          <w:noProof/>
        </w:rPr>
        <w:drawing>
          <wp:inline distT="0" distB="0" distL="0" distR="0" wp14:anchorId="4F19D8EE" wp14:editId="09464E4D">
            <wp:extent cx="3038475" cy="28860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D92" w:rsidRDefault="005F3FD1" w:rsidP="00D1379A">
      <w:r>
        <w:rPr>
          <w:rFonts w:hint="eastAsia"/>
        </w:rPr>
        <w:t>点击拖拽成功的</w:t>
      </w:r>
      <w:proofErr w:type="spellStart"/>
      <w:r>
        <w:rPr>
          <w:rFonts w:hint="eastAsia"/>
        </w:rPr>
        <w:t>rHUB</w:t>
      </w:r>
      <w:proofErr w:type="spellEnd"/>
      <w:r>
        <w:rPr>
          <w:rFonts w:hint="eastAsia"/>
        </w:rPr>
        <w:t>，右侧属性</w:t>
      </w:r>
      <w:proofErr w:type="gramStart"/>
      <w:r>
        <w:rPr>
          <w:rFonts w:hint="eastAsia"/>
        </w:rPr>
        <w:t>页显示</w:t>
      </w:r>
      <w:proofErr w:type="gramEnd"/>
      <w:r>
        <w:rPr>
          <w:rFonts w:hint="eastAsia"/>
        </w:rPr>
        <w:t>的节点为</w:t>
      </w:r>
      <w:proofErr w:type="spellStart"/>
      <w:r w:rsidRPr="005F3FD1">
        <w:t>GetNetRHUB</w:t>
      </w:r>
      <w:proofErr w:type="spellEnd"/>
      <w:r>
        <w:rPr>
          <w:rFonts w:hint="eastAsia"/>
        </w:rPr>
        <w:t>命令中的节点，</w:t>
      </w:r>
      <w:r w:rsidR="00E4254F">
        <w:rPr>
          <w:rFonts w:hint="eastAsia"/>
        </w:rPr>
        <w:t>其中索引，以及</w:t>
      </w:r>
      <w:proofErr w:type="gramStart"/>
      <w:r w:rsidR="00E4254F">
        <w:rPr>
          <w:rFonts w:hint="eastAsia"/>
        </w:rPr>
        <w:t>光口接入</w:t>
      </w:r>
      <w:proofErr w:type="gramEnd"/>
      <w:r w:rsidR="00E4254F">
        <w:rPr>
          <w:rFonts w:hint="eastAsia"/>
        </w:rPr>
        <w:t>的板卡信息、级数呈现为灰色不允许</w:t>
      </w:r>
      <w:r w:rsidR="00641BFD">
        <w:rPr>
          <w:rFonts w:hint="eastAsia"/>
        </w:rPr>
        <w:t>用户</w:t>
      </w:r>
      <w:r w:rsidR="00E4254F">
        <w:rPr>
          <w:rFonts w:hint="eastAsia"/>
        </w:rPr>
        <w:t>修改。</w:t>
      </w:r>
    </w:p>
    <w:p w:rsidR="00045181" w:rsidRDefault="00045181" w:rsidP="00D1379A">
      <w:r>
        <w:rPr>
          <w:noProof/>
        </w:rPr>
        <w:lastRenderedPageBreak/>
        <w:drawing>
          <wp:inline distT="0" distB="0" distL="0" distR="0" wp14:anchorId="19EE02ED" wp14:editId="34BA4B1E">
            <wp:extent cx="3848100" cy="37433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C42" w:rsidRPr="00D1379A" w:rsidRDefault="00E01C42" w:rsidP="00D1379A">
      <w:r>
        <w:rPr>
          <w:rFonts w:hint="eastAsia"/>
        </w:rPr>
        <w:t>对于新增的</w:t>
      </w:r>
      <w:proofErr w:type="spellStart"/>
      <w:r>
        <w:rPr>
          <w:rFonts w:hint="eastAsia"/>
        </w:rPr>
        <w:t>rHUB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因为光口数</w:t>
      </w:r>
      <w:proofErr w:type="gramEnd"/>
      <w:r>
        <w:rPr>
          <w:rFonts w:hint="eastAsia"/>
        </w:rPr>
        <w:t>在左右两侧平均分布，以太端口在上方。</w:t>
      </w:r>
    </w:p>
    <w:p w:rsidR="007A761B" w:rsidRDefault="007A761B" w:rsidP="007A761B">
      <w:pPr>
        <w:pStyle w:val="3"/>
        <w:numPr>
          <w:ilvl w:val="1"/>
          <w:numId w:val="2"/>
        </w:numPr>
      </w:pPr>
      <w:bookmarkStart w:id="10" w:name="_Toc522879261"/>
      <w:r>
        <w:rPr>
          <w:rFonts w:hint="eastAsia"/>
        </w:rPr>
        <w:t>一体化类型器件</w:t>
      </w:r>
      <w:r w:rsidR="00B7365E">
        <w:rPr>
          <w:rFonts w:hint="eastAsia"/>
        </w:rPr>
        <w:t>（二阶段）</w:t>
      </w:r>
      <w:bookmarkEnd w:id="10"/>
    </w:p>
    <w:p w:rsidR="00B7365E" w:rsidRPr="00B7365E" w:rsidRDefault="00B7365E" w:rsidP="00B7365E">
      <w:r>
        <w:rPr>
          <w:rFonts w:hint="eastAsia"/>
        </w:rPr>
        <w:t>SCMT</w:t>
      </w:r>
      <w:r>
        <w:rPr>
          <w:rFonts w:hint="eastAsia"/>
        </w:rPr>
        <w:t>暂时不考虑。</w:t>
      </w:r>
    </w:p>
    <w:p w:rsidR="008C1F13" w:rsidRDefault="007F3807" w:rsidP="00F77681">
      <w:pPr>
        <w:pStyle w:val="1"/>
        <w:numPr>
          <w:ilvl w:val="0"/>
          <w:numId w:val="2"/>
        </w:numPr>
      </w:pPr>
      <w:bookmarkStart w:id="11" w:name="_Toc522879262"/>
      <w:r>
        <w:rPr>
          <w:rFonts w:hint="eastAsia"/>
        </w:rPr>
        <w:t>新建网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配置</w:t>
      </w:r>
      <w:r w:rsidR="00F77681">
        <w:rPr>
          <w:rFonts w:hint="eastAsia"/>
        </w:rPr>
        <w:t>文件</w:t>
      </w:r>
      <w:bookmarkEnd w:id="11"/>
    </w:p>
    <w:p w:rsidR="00AA7C19" w:rsidRPr="00AA7C19" w:rsidRDefault="00AA7C19" w:rsidP="00AA7C19"/>
    <w:p w:rsidR="00F77681" w:rsidRPr="004E3C86" w:rsidRDefault="00275F53" w:rsidP="004E3C86">
      <w:pPr>
        <w:ind w:firstLineChars="200" w:firstLine="480"/>
        <w:rPr>
          <w:sz w:val="24"/>
          <w:szCs w:val="24"/>
        </w:rPr>
      </w:pPr>
      <w:r w:rsidRPr="004E3C86">
        <w:rPr>
          <w:rFonts w:hint="eastAsia"/>
          <w:sz w:val="24"/>
          <w:szCs w:val="24"/>
        </w:rPr>
        <w:t>在点击新建网</w:t>
      </w:r>
      <w:proofErr w:type="gramStart"/>
      <w:r w:rsidRPr="004E3C86">
        <w:rPr>
          <w:rFonts w:hint="eastAsia"/>
          <w:sz w:val="24"/>
          <w:szCs w:val="24"/>
        </w:rPr>
        <w:t>规</w:t>
      </w:r>
      <w:proofErr w:type="gramEnd"/>
      <w:r w:rsidRPr="004E3C86">
        <w:rPr>
          <w:rFonts w:hint="eastAsia"/>
          <w:sz w:val="24"/>
          <w:szCs w:val="24"/>
        </w:rPr>
        <w:t>配置文件后，在网</w:t>
      </w:r>
      <w:proofErr w:type="gramStart"/>
      <w:r w:rsidRPr="004E3C86">
        <w:rPr>
          <w:rFonts w:hint="eastAsia"/>
          <w:sz w:val="24"/>
          <w:szCs w:val="24"/>
        </w:rPr>
        <w:t>规</w:t>
      </w:r>
      <w:proofErr w:type="gramEnd"/>
      <w:r w:rsidRPr="004E3C86">
        <w:rPr>
          <w:rFonts w:hint="eastAsia"/>
          <w:sz w:val="24"/>
          <w:szCs w:val="24"/>
        </w:rPr>
        <w:t>操作界面下方呈现配置向导，以指导客户如何进行网</w:t>
      </w:r>
      <w:proofErr w:type="gramStart"/>
      <w:r w:rsidRPr="004E3C86">
        <w:rPr>
          <w:rFonts w:hint="eastAsia"/>
          <w:sz w:val="24"/>
          <w:szCs w:val="24"/>
        </w:rPr>
        <w:t>规</w:t>
      </w:r>
      <w:proofErr w:type="gramEnd"/>
      <w:r w:rsidRPr="004E3C86">
        <w:rPr>
          <w:rFonts w:hint="eastAsia"/>
          <w:sz w:val="24"/>
          <w:szCs w:val="24"/>
        </w:rPr>
        <w:t>。参照</w:t>
      </w:r>
      <w:r w:rsidR="00D92513" w:rsidRPr="004E3C86">
        <w:rPr>
          <w:rFonts w:hint="eastAsia"/>
          <w:sz w:val="24"/>
          <w:szCs w:val="24"/>
        </w:rPr>
        <w:t>一直以来的</w:t>
      </w:r>
      <w:r w:rsidRPr="004E3C86">
        <w:rPr>
          <w:rFonts w:hint="eastAsia"/>
          <w:sz w:val="24"/>
          <w:szCs w:val="24"/>
        </w:rPr>
        <w:t>网</w:t>
      </w:r>
      <w:proofErr w:type="gramStart"/>
      <w:r w:rsidRPr="004E3C86">
        <w:rPr>
          <w:rFonts w:hint="eastAsia"/>
          <w:sz w:val="24"/>
          <w:szCs w:val="24"/>
        </w:rPr>
        <w:t>规</w:t>
      </w:r>
      <w:proofErr w:type="gramEnd"/>
      <w:r w:rsidRPr="004E3C86">
        <w:rPr>
          <w:rFonts w:hint="eastAsia"/>
          <w:sz w:val="24"/>
          <w:szCs w:val="24"/>
        </w:rPr>
        <w:t>操作，大致分为</w:t>
      </w:r>
      <w:r w:rsidRPr="004E3C86">
        <w:rPr>
          <w:rFonts w:hint="eastAsia"/>
          <w:sz w:val="24"/>
          <w:szCs w:val="24"/>
        </w:rPr>
        <w:t>6</w:t>
      </w:r>
      <w:r w:rsidRPr="004E3C86">
        <w:rPr>
          <w:rFonts w:hint="eastAsia"/>
          <w:sz w:val="24"/>
          <w:szCs w:val="24"/>
        </w:rPr>
        <w:t>步操作：</w:t>
      </w:r>
    </w:p>
    <w:p w:rsidR="00275F53" w:rsidRPr="004E3C86" w:rsidRDefault="00275F53" w:rsidP="004E3C86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4E3C86">
        <w:rPr>
          <w:rFonts w:hint="eastAsia"/>
          <w:sz w:val="24"/>
          <w:szCs w:val="24"/>
        </w:rPr>
        <w:t>本地小区规则</w:t>
      </w:r>
    </w:p>
    <w:p w:rsidR="00275F53" w:rsidRDefault="00275F53" w:rsidP="00275F5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板卡规划</w:t>
      </w:r>
    </w:p>
    <w:p w:rsidR="00275F53" w:rsidRDefault="00275F53" w:rsidP="00275F5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RRU</w:t>
      </w:r>
      <w:r>
        <w:rPr>
          <w:rFonts w:hint="eastAsia"/>
          <w:sz w:val="24"/>
          <w:szCs w:val="24"/>
        </w:rPr>
        <w:t>规划（包括</w:t>
      </w:r>
      <w:proofErr w:type="spellStart"/>
      <w:r>
        <w:rPr>
          <w:rFonts w:hint="eastAsia"/>
          <w:sz w:val="24"/>
          <w:szCs w:val="24"/>
        </w:rPr>
        <w:t>pico</w:t>
      </w:r>
      <w:proofErr w:type="spellEnd"/>
      <w:r>
        <w:rPr>
          <w:rFonts w:hint="eastAsia"/>
          <w:sz w:val="24"/>
          <w:szCs w:val="24"/>
        </w:rPr>
        <w:t>设备）</w:t>
      </w:r>
    </w:p>
    <w:p w:rsidR="00275F53" w:rsidRDefault="00275F53" w:rsidP="00275F5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天线阵规划</w:t>
      </w:r>
    </w:p>
    <w:p w:rsidR="00275F53" w:rsidRDefault="00275F53" w:rsidP="00275F5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RRU</w:t>
      </w:r>
      <w:proofErr w:type="gramStart"/>
      <w:r>
        <w:rPr>
          <w:rFonts w:hint="eastAsia"/>
          <w:sz w:val="24"/>
          <w:szCs w:val="24"/>
        </w:rPr>
        <w:t>上小区</w:t>
      </w:r>
      <w:proofErr w:type="gramEnd"/>
      <w:r>
        <w:rPr>
          <w:rFonts w:hint="eastAsia"/>
          <w:sz w:val="24"/>
          <w:szCs w:val="24"/>
        </w:rPr>
        <w:t>归属规划</w:t>
      </w:r>
    </w:p>
    <w:p w:rsidR="00275F53" w:rsidRPr="00275F53" w:rsidRDefault="00275F53" w:rsidP="00275F53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将规划数据下发到基站</w:t>
      </w:r>
    </w:p>
    <w:p w:rsidR="00275F53" w:rsidRPr="00CB5A65" w:rsidRDefault="00D92513" w:rsidP="00CB5A65">
      <w:pPr>
        <w:ind w:firstLineChars="200" w:firstLine="480"/>
        <w:rPr>
          <w:sz w:val="24"/>
          <w:szCs w:val="24"/>
        </w:rPr>
      </w:pPr>
      <w:r w:rsidRPr="00F76B45">
        <w:rPr>
          <w:rFonts w:hint="eastAsia"/>
          <w:sz w:val="24"/>
          <w:szCs w:val="24"/>
        </w:rPr>
        <w:t>工具对操作顺序进行校验，前面的操作未进行，则不允许操作后面的步骤。如果某个操作完成，可以点击配置向导</w:t>
      </w:r>
      <w:r w:rsidR="006A0D54" w:rsidRPr="00F76B45">
        <w:rPr>
          <w:rFonts w:hint="eastAsia"/>
          <w:sz w:val="24"/>
          <w:szCs w:val="24"/>
        </w:rPr>
        <w:t>的箭头向前或者向后操作。</w:t>
      </w:r>
      <w:r w:rsidR="00275337" w:rsidRPr="00F76B45">
        <w:rPr>
          <w:rFonts w:hint="eastAsia"/>
          <w:sz w:val="24"/>
          <w:szCs w:val="24"/>
        </w:rPr>
        <w:t xml:space="preserve">  -- </w:t>
      </w:r>
      <w:r w:rsidR="00275337" w:rsidRPr="00F76B45">
        <w:rPr>
          <w:rFonts w:hint="eastAsia"/>
          <w:sz w:val="24"/>
          <w:szCs w:val="24"/>
        </w:rPr>
        <w:t>有点难度</w:t>
      </w:r>
      <w:r w:rsidR="00275337" w:rsidRPr="00F76B45">
        <w:rPr>
          <w:rFonts w:hint="eastAsia"/>
          <w:sz w:val="24"/>
          <w:szCs w:val="24"/>
        </w:rPr>
        <w:t>??</w:t>
      </w:r>
    </w:p>
    <w:p w:rsidR="00275F53" w:rsidRPr="00275F53" w:rsidRDefault="00275F53" w:rsidP="00275F53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946FA2" wp14:editId="048B6A2E">
            <wp:extent cx="5274310" cy="1029307"/>
            <wp:effectExtent l="0" t="0" r="2540" b="0"/>
            <wp:docPr id="2" name="图片 2" descr="E:\SCMT\UI原型\new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CMT\UI原型\newne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F53" w:rsidRDefault="00730EF6" w:rsidP="00C97BC2">
      <w:pPr>
        <w:pStyle w:val="2"/>
        <w:numPr>
          <w:ilvl w:val="1"/>
          <w:numId w:val="2"/>
        </w:numPr>
      </w:pPr>
      <w:bookmarkStart w:id="12" w:name="_Toc522879263"/>
      <w:r>
        <w:rPr>
          <w:rFonts w:hint="eastAsia"/>
        </w:rPr>
        <w:t>本地小区规划</w:t>
      </w:r>
      <w:bookmarkEnd w:id="12"/>
    </w:p>
    <w:p w:rsidR="008023F7" w:rsidRPr="00BC6E45" w:rsidRDefault="00BC6E45" w:rsidP="008023F7">
      <w:r>
        <w:rPr>
          <w:rFonts w:hint="eastAsia"/>
        </w:rPr>
        <w:t>本地小区规划按照制式呈现。</w:t>
      </w:r>
      <w:r w:rsidR="008023F7">
        <w:rPr>
          <w:rFonts w:hint="eastAsia"/>
        </w:rPr>
        <w:t>每个小区根据不同的状态显示不同的颜色。</w:t>
      </w:r>
    </w:p>
    <w:p w:rsidR="00BC6E45" w:rsidRPr="008023F7" w:rsidRDefault="00BC6E45" w:rsidP="00BC6E45"/>
    <w:p w:rsidR="00A53917" w:rsidRDefault="00CD73AC" w:rsidP="00A53917">
      <w:r>
        <w:rPr>
          <w:rFonts w:hint="eastAsia"/>
          <w:noProof/>
        </w:rPr>
        <w:drawing>
          <wp:inline distT="0" distB="0" distL="0" distR="0">
            <wp:extent cx="5276850" cy="1438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E45" w:rsidRDefault="00617B29" w:rsidP="00A53917">
      <w:r>
        <w:rPr>
          <w:rFonts w:hint="eastAsia"/>
        </w:rPr>
        <w:t>可点击颜色说明图标，查看各颜色的表示含义。</w:t>
      </w:r>
    </w:p>
    <w:p w:rsidR="00617B29" w:rsidRDefault="00617B29" w:rsidP="00A53917">
      <w:r>
        <w:rPr>
          <w:noProof/>
        </w:rPr>
        <w:drawing>
          <wp:inline distT="0" distB="0" distL="0" distR="0" wp14:anchorId="4DC4D498" wp14:editId="131CA5CF">
            <wp:extent cx="4495800" cy="1581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B75" w:rsidRDefault="00502B75" w:rsidP="00A53917"/>
    <w:p w:rsidR="00BE086F" w:rsidRDefault="00502B75" w:rsidP="00A5391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019425" cy="2981325"/>
            <wp:effectExtent l="0" t="0" r="9525" b="9525"/>
            <wp:docPr id="3" name="图片 3" descr="E:\SCMT\UI原型\颜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MT\UI原型\颜色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175" w:rsidRDefault="009E1175" w:rsidP="00A53917">
      <w:pPr>
        <w:rPr>
          <w:b/>
        </w:rPr>
      </w:pPr>
    </w:p>
    <w:p w:rsidR="002D61B0" w:rsidRPr="009E1175" w:rsidRDefault="00AB0946" w:rsidP="00A53917">
      <w:pPr>
        <w:rPr>
          <w:b/>
        </w:rPr>
      </w:pPr>
      <w:r w:rsidRPr="009E1175">
        <w:rPr>
          <w:rFonts w:hint="eastAsia"/>
          <w:b/>
        </w:rPr>
        <w:t>呈现颜色的规则</w:t>
      </w:r>
      <w:r w:rsidR="00756963" w:rsidRPr="001E565F">
        <w:rPr>
          <w:rFonts w:hint="eastAsia"/>
        </w:rPr>
        <w:t>（尽量简化来，主要由基站保证，工具不做异常的状态保护）</w:t>
      </w:r>
      <w:r w:rsidRPr="009E1175">
        <w:rPr>
          <w:rFonts w:hint="eastAsia"/>
          <w:b/>
        </w:rPr>
        <w:t>：</w:t>
      </w:r>
    </w:p>
    <w:p w:rsidR="00AB0946" w:rsidRDefault="00CF104F" w:rsidP="00CF104F">
      <w:pPr>
        <w:pStyle w:val="a3"/>
        <w:numPr>
          <w:ilvl w:val="0"/>
          <w:numId w:val="6"/>
        </w:numPr>
        <w:ind w:firstLineChars="0"/>
      </w:pPr>
      <w:proofErr w:type="spellStart"/>
      <w:r w:rsidRPr="00CF104F">
        <w:t>netLocalCellCtrlEntry</w:t>
      </w:r>
      <w:proofErr w:type="spellEnd"/>
      <w:r w:rsidRPr="00CF104F">
        <w:rPr>
          <w:rFonts w:hint="eastAsia"/>
        </w:rPr>
        <w:t>表中</w:t>
      </w:r>
      <w:proofErr w:type="spellStart"/>
      <w:r w:rsidRPr="00CF104F">
        <w:t>netPlanControlLcConfigSwitch</w:t>
      </w:r>
      <w:proofErr w:type="spellEnd"/>
      <w:r>
        <w:rPr>
          <w:rFonts w:hint="eastAsia"/>
        </w:rPr>
        <w:t>为打开状态时，该小区映射为规划中</w:t>
      </w:r>
    </w:p>
    <w:p w:rsidR="00CF104F" w:rsidRDefault="00CF104F" w:rsidP="003317E8">
      <w:pPr>
        <w:pStyle w:val="a3"/>
        <w:numPr>
          <w:ilvl w:val="0"/>
          <w:numId w:val="6"/>
        </w:numPr>
        <w:ind w:firstLineChars="0"/>
      </w:pPr>
      <w:proofErr w:type="spellStart"/>
      <w:r w:rsidRPr="00CF104F">
        <w:t>netLocalCellCtrlEntry</w:t>
      </w:r>
      <w:proofErr w:type="spellEnd"/>
      <w:r w:rsidRPr="00CF104F">
        <w:rPr>
          <w:rFonts w:hint="eastAsia"/>
        </w:rPr>
        <w:t>表中</w:t>
      </w:r>
      <w:proofErr w:type="spellStart"/>
      <w:r w:rsidRPr="00CF104F">
        <w:t>netPlanControlLcConfigSwitch</w:t>
      </w:r>
      <w:proofErr w:type="spellEnd"/>
      <w:r>
        <w:rPr>
          <w:rFonts w:hint="eastAsia"/>
        </w:rPr>
        <w:t>为关闭</w:t>
      </w:r>
      <w:r w:rsidR="00F941AE">
        <w:rPr>
          <w:rFonts w:hint="eastAsia"/>
        </w:rPr>
        <w:t xml:space="preserve"> &amp;&amp; </w:t>
      </w:r>
      <w:proofErr w:type="spellStart"/>
      <w:r w:rsidR="003317E8" w:rsidRPr="003317E8">
        <w:t>cellOperationalState</w:t>
      </w:r>
      <w:proofErr w:type="spellEnd"/>
      <w:r w:rsidR="003317E8">
        <w:rPr>
          <w:rFonts w:hint="eastAsia"/>
        </w:rPr>
        <w:t>值为</w:t>
      </w:r>
      <w:r w:rsidR="003317E8" w:rsidRPr="003317E8">
        <w:rPr>
          <w:rFonts w:hint="eastAsia"/>
        </w:rPr>
        <w:t>0:enabled|</w:t>
      </w:r>
      <w:r w:rsidR="003317E8" w:rsidRPr="003317E8">
        <w:rPr>
          <w:rFonts w:hint="eastAsia"/>
        </w:rPr>
        <w:t>可用</w:t>
      </w:r>
      <w:r w:rsidR="003317E8">
        <w:rPr>
          <w:rFonts w:hint="eastAsia"/>
        </w:rPr>
        <w:t>时，该小区映射为小区已建</w:t>
      </w:r>
    </w:p>
    <w:p w:rsidR="003317E8" w:rsidRDefault="00F941AE" w:rsidP="00F941AE">
      <w:pPr>
        <w:pStyle w:val="a3"/>
        <w:numPr>
          <w:ilvl w:val="0"/>
          <w:numId w:val="6"/>
        </w:numPr>
        <w:ind w:firstLineChars="0"/>
      </w:pPr>
      <w:proofErr w:type="spellStart"/>
      <w:r w:rsidRPr="00CF104F">
        <w:t>netLocalCellCtrlEntry</w:t>
      </w:r>
      <w:proofErr w:type="spellEnd"/>
      <w:r w:rsidRPr="00CF104F">
        <w:rPr>
          <w:rFonts w:hint="eastAsia"/>
        </w:rPr>
        <w:t>表中</w:t>
      </w:r>
      <w:proofErr w:type="spellStart"/>
      <w:r w:rsidRPr="00CF104F">
        <w:t>netPlanControlLcConfigSwitch</w:t>
      </w:r>
      <w:proofErr w:type="spellEnd"/>
      <w:r>
        <w:rPr>
          <w:rFonts w:hint="eastAsia"/>
        </w:rPr>
        <w:t>为关闭</w:t>
      </w:r>
      <w:r>
        <w:rPr>
          <w:rFonts w:hint="eastAsia"/>
        </w:rPr>
        <w:t xml:space="preserve"> &amp;&amp; </w:t>
      </w:r>
      <w:proofErr w:type="spellStart"/>
      <w:r w:rsidRPr="003317E8">
        <w:t>cellOperationalState</w:t>
      </w:r>
      <w:proofErr w:type="spellEnd"/>
      <w:r>
        <w:rPr>
          <w:rFonts w:hint="eastAsia"/>
        </w:rPr>
        <w:t>值不是</w:t>
      </w:r>
      <w:r w:rsidRPr="003317E8">
        <w:rPr>
          <w:rFonts w:hint="eastAsia"/>
        </w:rPr>
        <w:t>0:enabled|</w:t>
      </w:r>
      <w:r w:rsidRPr="003317E8">
        <w:rPr>
          <w:rFonts w:hint="eastAsia"/>
        </w:rPr>
        <w:t>可用</w:t>
      </w:r>
      <w:r>
        <w:rPr>
          <w:rFonts w:hint="eastAsia"/>
        </w:rPr>
        <w:t xml:space="preserve"> &amp;&amp; </w:t>
      </w:r>
      <w:proofErr w:type="spellStart"/>
      <w:r w:rsidRPr="00F941AE">
        <w:t>lcOperationalState</w:t>
      </w:r>
      <w:proofErr w:type="spellEnd"/>
      <w:r>
        <w:rPr>
          <w:rFonts w:hint="eastAsia"/>
        </w:rPr>
        <w:t>值为</w:t>
      </w:r>
      <w:r w:rsidRPr="00F941AE">
        <w:rPr>
          <w:rFonts w:hint="eastAsia"/>
        </w:rPr>
        <w:t>0:enabled|</w:t>
      </w:r>
      <w:r w:rsidRPr="00F941AE">
        <w:rPr>
          <w:rFonts w:hint="eastAsia"/>
        </w:rPr>
        <w:t>可用</w:t>
      </w:r>
      <w:r>
        <w:rPr>
          <w:rFonts w:hint="eastAsia"/>
        </w:rPr>
        <w:t>，该小区映射为本地小区已建</w:t>
      </w:r>
    </w:p>
    <w:p w:rsidR="00F941AE" w:rsidRDefault="00F941AE" w:rsidP="00FB3F08">
      <w:pPr>
        <w:pStyle w:val="a3"/>
        <w:numPr>
          <w:ilvl w:val="0"/>
          <w:numId w:val="6"/>
        </w:numPr>
        <w:ind w:firstLineChars="0"/>
      </w:pPr>
      <w:proofErr w:type="spellStart"/>
      <w:r w:rsidRPr="00CF104F">
        <w:t>netLocalCellCtrlEntry</w:t>
      </w:r>
      <w:proofErr w:type="spellEnd"/>
      <w:r w:rsidRPr="00CF104F">
        <w:rPr>
          <w:rFonts w:hint="eastAsia"/>
        </w:rPr>
        <w:t>表中</w:t>
      </w:r>
      <w:proofErr w:type="spellStart"/>
      <w:r w:rsidRPr="00CF104F">
        <w:t>netPlanControlLcConfigSwitch</w:t>
      </w:r>
      <w:proofErr w:type="spellEnd"/>
      <w:r>
        <w:rPr>
          <w:rFonts w:hint="eastAsia"/>
        </w:rPr>
        <w:t>为关闭</w:t>
      </w:r>
      <w:r>
        <w:rPr>
          <w:rFonts w:hint="eastAsia"/>
        </w:rPr>
        <w:t xml:space="preserve"> &amp;&amp; </w:t>
      </w:r>
      <w:proofErr w:type="spellStart"/>
      <w:r w:rsidRPr="003317E8">
        <w:t>cellOperationalState</w:t>
      </w:r>
      <w:proofErr w:type="spellEnd"/>
      <w:r>
        <w:rPr>
          <w:rFonts w:hint="eastAsia"/>
        </w:rPr>
        <w:t>值不是</w:t>
      </w:r>
      <w:r w:rsidRPr="003317E8">
        <w:rPr>
          <w:rFonts w:hint="eastAsia"/>
        </w:rPr>
        <w:t>0:enabled|</w:t>
      </w:r>
      <w:r w:rsidRPr="003317E8">
        <w:rPr>
          <w:rFonts w:hint="eastAsia"/>
        </w:rPr>
        <w:t>可用</w:t>
      </w:r>
      <w:r>
        <w:rPr>
          <w:rFonts w:hint="eastAsia"/>
        </w:rPr>
        <w:t xml:space="preserve"> &amp;&amp; </w:t>
      </w:r>
      <w:proofErr w:type="spellStart"/>
      <w:r w:rsidRPr="00F941AE">
        <w:t>lcOperationalState</w:t>
      </w:r>
      <w:proofErr w:type="spellEnd"/>
      <w:r>
        <w:rPr>
          <w:rFonts w:hint="eastAsia"/>
        </w:rPr>
        <w:t>值不是</w:t>
      </w:r>
      <w:r w:rsidRPr="00F941AE">
        <w:rPr>
          <w:rFonts w:hint="eastAsia"/>
        </w:rPr>
        <w:t>0:enabled|</w:t>
      </w:r>
      <w:r w:rsidRPr="00F941AE">
        <w:rPr>
          <w:rFonts w:hint="eastAsia"/>
        </w:rPr>
        <w:t>可用</w:t>
      </w:r>
      <w:r w:rsidR="00FB3F08">
        <w:rPr>
          <w:rFonts w:hint="eastAsia"/>
        </w:rPr>
        <w:t xml:space="preserve"> &amp;&amp; </w:t>
      </w:r>
      <w:proofErr w:type="spellStart"/>
      <w:r w:rsidR="00FB3F08" w:rsidRPr="00FB3F08">
        <w:t>netLcRowStatus</w:t>
      </w:r>
      <w:proofErr w:type="spellEnd"/>
      <w:r w:rsidR="00FB3F08">
        <w:rPr>
          <w:rFonts w:hint="eastAsia"/>
        </w:rPr>
        <w:t>为</w:t>
      </w:r>
      <w:r w:rsidR="00FB3F08" w:rsidRPr="00FB3F08">
        <w:rPr>
          <w:rFonts w:hint="eastAsia"/>
        </w:rPr>
        <w:t>4:createAndGo|</w:t>
      </w:r>
      <w:r w:rsidR="00FB3F08" w:rsidRPr="00FB3F08">
        <w:rPr>
          <w:rFonts w:hint="eastAsia"/>
        </w:rPr>
        <w:t>行有效</w:t>
      </w:r>
      <w:r>
        <w:rPr>
          <w:rFonts w:hint="eastAsia"/>
        </w:rPr>
        <w:t>，</w:t>
      </w:r>
      <w:r w:rsidR="00FB3F08">
        <w:rPr>
          <w:rFonts w:hint="eastAsia"/>
        </w:rPr>
        <w:t>且</w:t>
      </w:r>
      <w:r>
        <w:rPr>
          <w:rFonts w:hint="eastAsia"/>
        </w:rPr>
        <w:t>该小区映射为本地小区未建</w:t>
      </w:r>
    </w:p>
    <w:p w:rsidR="00F941AE" w:rsidRDefault="002D4570" w:rsidP="00150932">
      <w:pPr>
        <w:pStyle w:val="a3"/>
        <w:numPr>
          <w:ilvl w:val="0"/>
          <w:numId w:val="6"/>
        </w:numPr>
        <w:ind w:firstLineChars="0"/>
      </w:pPr>
      <w:proofErr w:type="spellStart"/>
      <w:r w:rsidRPr="00CF104F">
        <w:t>netLocalCellCtrlEntry</w:t>
      </w:r>
      <w:proofErr w:type="spellEnd"/>
      <w:r w:rsidRPr="00CF104F">
        <w:rPr>
          <w:rFonts w:hint="eastAsia"/>
        </w:rPr>
        <w:t>表中</w:t>
      </w:r>
      <w:proofErr w:type="spellStart"/>
      <w:r w:rsidRPr="00CF104F">
        <w:t>netPlanControlLcConfigSwitch</w:t>
      </w:r>
      <w:proofErr w:type="spellEnd"/>
      <w:r>
        <w:rPr>
          <w:rFonts w:hint="eastAsia"/>
        </w:rPr>
        <w:t>为关闭</w:t>
      </w:r>
      <w:r>
        <w:rPr>
          <w:rFonts w:hint="eastAsia"/>
        </w:rPr>
        <w:t xml:space="preserve"> &amp;&amp; </w:t>
      </w:r>
      <w:proofErr w:type="spellStart"/>
      <w:r w:rsidR="00150932" w:rsidRPr="00150932">
        <w:t>lcRowStatus</w:t>
      </w:r>
      <w:proofErr w:type="spellEnd"/>
      <w:r w:rsidR="00DA343E">
        <w:rPr>
          <w:rFonts w:hint="eastAsia"/>
        </w:rPr>
        <w:t>不是</w:t>
      </w:r>
      <w:r w:rsidR="00DA343E" w:rsidRPr="00FB3F08">
        <w:rPr>
          <w:rFonts w:hint="eastAsia"/>
        </w:rPr>
        <w:t>4:createAndGo|</w:t>
      </w:r>
      <w:r w:rsidR="00DA343E" w:rsidRPr="00FB3F08">
        <w:rPr>
          <w:rFonts w:hint="eastAsia"/>
        </w:rPr>
        <w:t>行有效</w:t>
      </w:r>
      <w:r>
        <w:rPr>
          <w:rFonts w:hint="eastAsia"/>
        </w:rPr>
        <w:t>，该小区映射为</w:t>
      </w:r>
      <w:r w:rsidR="00A51892">
        <w:rPr>
          <w:rFonts w:hint="eastAsia"/>
        </w:rPr>
        <w:t>未规划</w:t>
      </w:r>
    </w:p>
    <w:p w:rsidR="008229E4" w:rsidRDefault="008229E4" w:rsidP="00537E39">
      <w:pPr>
        <w:pStyle w:val="a3"/>
        <w:numPr>
          <w:ilvl w:val="0"/>
          <w:numId w:val="6"/>
        </w:numPr>
        <w:ind w:firstLineChars="0"/>
      </w:pPr>
      <w:proofErr w:type="spellStart"/>
      <w:r w:rsidRPr="008229E4">
        <w:t>netRRUAntennaSettingEntry</w:t>
      </w:r>
      <w:proofErr w:type="spellEnd"/>
      <w:r>
        <w:rPr>
          <w:rFonts w:hint="eastAsia"/>
        </w:rPr>
        <w:t>表中</w:t>
      </w:r>
      <w:proofErr w:type="spellStart"/>
      <w:r w:rsidRPr="008229E4">
        <w:t>netSetRRUPortSubtoLocalCellId</w:t>
      </w:r>
      <w:proofErr w:type="spellEnd"/>
      <w:r>
        <w:rPr>
          <w:rFonts w:hint="eastAsia"/>
        </w:rPr>
        <w:t>、</w:t>
      </w:r>
      <w:r w:rsidRPr="008229E4">
        <w:rPr>
          <w:rFonts w:hint="eastAsia"/>
        </w:rPr>
        <w:t>netSetRRUPortSubtoLocalCellId2</w:t>
      </w:r>
      <w:r w:rsidRPr="008229E4">
        <w:rPr>
          <w:rFonts w:hint="eastAsia"/>
        </w:rPr>
        <w:t>、</w:t>
      </w:r>
      <w:r w:rsidRPr="008229E4">
        <w:rPr>
          <w:rFonts w:hint="eastAsia"/>
        </w:rPr>
        <w:t>netSetRRUPortSubtoLocalCellId3</w:t>
      </w:r>
      <w:r w:rsidRPr="008229E4">
        <w:rPr>
          <w:rFonts w:hint="eastAsia"/>
        </w:rPr>
        <w:t>、</w:t>
      </w:r>
      <w:r w:rsidRPr="008229E4">
        <w:rPr>
          <w:rFonts w:hint="eastAsia"/>
        </w:rPr>
        <w:t>netSetRRUPortSubtoLocalCellId4</w:t>
      </w:r>
      <w:r w:rsidR="00537E39">
        <w:rPr>
          <w:rFonts w:hint="eastAsia"/>
        </w:rPr>
        <w:t>的值都是</w:t>
      </w:r>
      <w:r w:rsidR="00537E39" w:rsidRPr="00537E39">
        <w:rPr>
          <w:rFonts w:hint="eastAsia"/>
        </w:rPr>
        <w:t>-1:unknown|</w:t>
      </w:r>
      <w:r w:rsidR="00537E39" w:rsidRPr="00537E39">
        <w:rPr>
          <w:rFonts w:hint="eastAsia"/>
        </w:rPr>
        <w:t>无效</w:t>
      </w:r>
      <w:r w:rsidR="00537E39">
        <w:rPr>
          <w:rFonts w:hint="eastAsia"/>
        </w:rPr>
        <w:t>，则</w:t>
      </w:r>
      <w:r w:rsidR="00537E39">
        <w:rPr>
          <w:rFonts w:hint="eastAsia"/>
        </w:rPr>
        <w:t>RRU</w:t>
      </w:r>
      <w:r w:rsidR="00537E39">
        <w:rPr>
          <w:rFonts w:hint="eastAsia"/>
        </w:rPr>
        <w:t>与天线阵显示为灰色。（讨论：是否要保留</w:t>
      </w:r>
      <w:r w:rsidR="00C66343">
        <w:rPr>
          <w:rFonts w:hint="eastAsia"/>
        </w:rPr>
        <w:t>，个人觉得没有必要</w:t>
      </w:r>
      <w:r w:rsidR="00537E39">
        <w:rPr>
          <w:rFonts w:hint="eastAsia"/>
        </w:rPr>
        <w:t>）</w:t>
      </w:r>
    </w:p>
    <w:p w:rsidR="00F941AE" w:rsidRPr="00CF104F" w:rsidRDefault="00F941AE" w:rsidP="00F941AE">
      <w:pPr>
        <w:pStyle w:val="a3"/>
        <w:ind w:left="420" w:firstLineChars="0" w:firstLine="0"/>
      </w:pPr>
    </w:p>
    <w:p w:rsidR="001A3D82" w:rsidRDefault="00CD73AC" w:rsidP="00A53917">
      <w:r>
        <w:rPr>
          <w:rFonts w:hint="eastAsia"/>
        </w:rPr>
        <w:t>选择对应制式的小区右击，会有相应小区的操作选项。</w:t>
      </w:r>
      <w:r w:rsidR="000E50D3">
        <w:rPr>
          <w:rFonts w:hint="eastAsia"/>
        </w:rPr>
        <w:t>相较于</w:t>
      </w:r>
      <w:r w:rsidR="000E50D3">
        <w:rPr>
          <w:rFonts w:hint="eastAsia"/>
        </w:rPr>
        <w:t>LMT-B</w:t>
      </w:r>
      <w:r w:rsidR="001A3D82">
        <w:rPr>
          <w:rFonts w:hint="eastAsia"/>
        </w:rPr>
        <w:t>，不同点在于：</w:t>
      </w:r>
    </w:p>
    <w:p w:rsidR="00FB7440" w:rsidRDefault="000E50D3" w:rsidP="001A3D8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将“下发网络规划”去掉了，将其功能叠加到了菜单栏中的“下发到基站”命令中。</w:t>
      </w:r>
    </w:p>
    <w:p w:rsidR="001A3D82" w:rsidRDefault="001A3D82" w:rsidP="001A3D8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新增了去激活小区、删除本地小区选项。</w:t>
      </w:r>
    </w:p>
    <w:p w:rsidR="001A3D82" w:rsidRDefault="001A3D82" w:rsidP="00A53917">
      <w:r>
        <w:rPr>
          <w:noProof/>
        </w:rPr>
        <w:lastRenderedPageBreak/>
        <w:drawing>
          <wp:inline distT="0" distB="0" distL="0" distR="0" wp14:anchorId="2B9E43F8" wp14:editId="7B17650C">
            <wp:extent cx="1085850" cy="1400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82" w:rsidRDefault="001A3D82" w:rsidP="00A53917"/>
    <w:p w:rsidR="00FB7440" w:rsidRDefault="00FB7440" w:rsidP="00A53917">
      <w:r>
        <w:rPr>
          <w:rFonts w:hint="eastAsia"/>
        </w:rPr>
        <w:t>小区状态与可操作选项的关系：</w:t>
      </w:r>
    </w:p>
    <w:tbl>
      <w:tblPr>
        <w:tblStyle w:val="a5"/>
        <w:tblW w:w="8502" w:type="dxa"/>
        <w:tblLook w:val="04A0" w:firstRow="1" w:lastRow="0" w:firstColumn="1" w:lastColumn="0" w:noHBand="0" w:noVBand="1"/>
      </w:tblPr>
      <w:tblGrid>
        <w:gridCol w:w="1653"/>
        <w:gridCol w:w="935"/>
        <w:gridCol w:w="970"/>
        <w:gridCol w:w="834"/>
        <w:gridCol w:w="1370"/>
        <w:gridCol w:w="1370"/>
        <w:gridCol w:w="1370"/>
      </w:tblGrid>
      <w:tr w:rsidR="002F4E30" w:rsidTr="002F4E30">
        <w:tc>
          <w:tcPr>
            <w:tcW w:w="1653" w:type="dxa"/>
          </w:tcPr>
          <w:p w:rsidR="002F4E30" w:rsidRDefault="002F4E30" w:rsidP="00A53917"/>
        </w:tc>
        <w:tc>
          <w:tcPr>
            <w:tcW w:w="935" w:type="dxa"/>
          </w:tcPr>
          <w:p w:rsidR="002F4E30" w:rsidRPr="00FB7440" w:rsidRDefault="002F4E30" w:rsidP="00A53917">
            <w:r>
              <w:rPr>
                <w:rFonts w:hint="eastAsia"/>
              </w:rPr>
              <w:t>进行小区规划</w:t>
            </w:r>
          </w:p>
        </w:tc>
        <w:tc>
          <w:tcPr>
            <w:tcW w:w="970" w:type="dxa"/>
          </w:tcPr>
          <w:p w:rsidR="002F4E30" w:rsidRDefault="002F4E30" w:rsidP="00A53917">
            <w:r>
              <w:rPr>
                <w:rFonts w:hint="eastAsia"/>
              </w:rPr>
              <w:t>删除小区规划</w:t>
            </w:r>
          </w:p>
        </w:tc>
        <w:tc>
          <w:tcPr>
            <w:tcW w:w="834" w:type="dxa"/>
          </w:tcPr>
          <w:p w:rsidR="002F4E30" w:rsidRDefault="002F4E30" w:rsidP="00A53917">
            <w:r>
              <w:rPr>
                <w:rFonts w:hint="eastAsia"/>
              </w:rPr>
              <w:t>取消</w:t>
            </w:r>
          </w:p>
        </w:tc>
        <w:tc>
          <w:tcPr>
            <w:tcW w:w="1370" w:type="dxa"/>
          </w:tcPr>
          <w:p w:rsidR="002F4E30" w:rsidRDefault="002F4E30" w:rsidP="00CE7E7A">
            <w:r w:rsidRPr="00E477D3">
              <w:rPr>
                <w:rFonts w:hint="eastAsia"/>
                <w:color w:val="FF0000"/>
              </w:rPr>
              <w:t>RRU</w:t>
            </w:r>
            <w:r w:rsidRPr="00E477D3">
              <w:rPr>
                <w:rFonts w:hint="eastAsia"/>
                <w:color w:val="FF0000"/>
              </w:rPr>
              <w:t>功率调整</w:t>
            </w:r>
            <w:r w:rsidRPr="00E477D3">
              <w:rPr>
                <w:rFonts w:hint="eastAsia"/>
                <w:color w:val="FF0000"/>
              </w:rPr>
              <w:t xml:space="preserve"> ??</w:t>
            </w:r>
          </w:p>
        </w:tc>
        <w:tc>
          <w:tcPr>
            <w:tcW w:w="1370" w:type="dxa"/>
          </w:tcPr>
          <w:p w:rsidR="002F4E30" w:rsidRPr="002F4E30" w:rsidRDefault="002F4E30" w:rsidP="00A53917">
            <w:r w:rsidRPr="002F4E30">
              <w:rPr>
                <w:rFonts w:hint="eastAsia"/>
              </w:rPr>
              <w:t>去激活小区</w:t>
            </w:r>
          </w:p>
        </w:tc>
        <w:tc>
          <w:tcPr>
            <w:tcW w:w="1370" w:type="dxa"/>
          </w:tcPr>
          <w:p w:rsidR="002F4E30" w:rsidRPr="002F4E30" w:rsidRDefault="002F4E30" w:rsidP="00A53917">
            <w:r>
              <w:rPr>
                <w:rFonts w:hint="eastAsia"/>
              </w:rPr>
              <w:t>删除本地小区</w:t>
            </w:r>
          </w:p>
        </w:tc>
      </w:tr>
      <w:tr w:rsidR="002F4E30" w:rsidTr="002F4E30">
        <w:tc>
          <w:tcPr>
            <w:tcW w:w="1653" w:type="dxa"/>
          </w:tcPr>
          <w:p w:rsidR="002F4E30" w:rsidRDefault="002F4E30" w:rsidP="00A53917">
            <w:r>
              <w:rPr>
                <w:rFonts w:hint="eastAsia"/>
              </w:rPr>
              <w:t>未规划</w:t>
            </w:r>
          </w:p>
        </w:tc>
        <w:tc>
          <w:tcPr>
            <w:tcW w:w="935" w:type="dxa"/>
          </w:tcPr>
          <w:p w:rsidR="002F4E30" w:rsidRDefault="002F4E30" w:rsidP="00A53917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970" w:type="dxa"/>
          </w:tcPr>
          <w:p w:rsidR="002F4E30" w:rsidRDefault="002F4E30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834" w:type="dxa"/>
          </w:tcPr>
          <w:p w:rsidR="002F4E30" w:rsidRDefault="002F4E30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1370" w:type="dxa"/>
          </w:tcPr>
          <w:p w:rsidR="002F4E30" w:rsidRDefault="002F4E30" w:rsidP="00CE7E7A">
            <w:r w:rsidRPr="001C5E5A">
              <w:rPr>
                <w:rFonts w:hint="eastAsia"/>
              </w:rPr>
              <w:t>×</w:t>
            </w:r>
          </w:p>
        </w:tc>
        <w:tc>
          <w:tcPr>
            <w:tcW w:w="1370" w:type="dxa"/>
          </w:tcPr>
          <w:p w:rsidR="002F4E30" w:rsidRPr="002F4E30" w:rsidRDefault="00BF681F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1370" w:type="dxa"/>
          </w:tcPr>
          <w:p w:rsidR="002F4E30" w:rsidRPr="002F4E30" w:rsidRDefault="00BF681F" w:rsidP="00A53917">
            <w:r w:rsidRPr="001C5E5A">
              <w:rPr>
                <w:rFonts w:hint="eastAsia"/>
              </w:rPr>
              <w:t>×</w:t>
            </w:r>
          </w:p>
        </w:tc>
      </w:tr>
      <w:tr w:rsidR="002F4E30" w:rsidTr="002F4E30">
        <w:tc>
          <w:tcPr>
            <w:tcW w:w="1653" w:type="dxa"/>
          </w:tcPr>
          <w:p w:rsidR="002F4E30" w:rsidRDefault="002F4E30" w:rsidP="00A53917">
            <w:r>
              <w:rPr>
                <w:rFonts w:hint="eastAsia"/>
              </w:rPr>
              <w:t>规划中</w:t>
            </w:r>
          </w:p>
        </w:tc>
        <w:tc>
          <w:tcPr>
            <w:tcW w:w="935" w:type="dxa"/>
          </w:tcPr>
          <w:p w:rsidR="002F4E30" w:rsidRDefault="002F4E30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970" w:type="dxa"/>
          </w:tcPr>
          <w:p w:rsidR="002F4E30" w:rsidRDefault="002F4E30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834" w:type="dxa"/>
          </w:tcPr>
          <w:p w:rsidR="002F4E30" w:rsidRDefault="002F4E30" w:rsidP="00CE7E7A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370" w:type="dxa"/>
          </w:tcPr>
          <w:p w:rsidR="002F4E30" w:rsidRDefault="002F4E30" w:rsidP="00CE7E7A">
            <w:r w:rsidRPr="001C5E5A">
              <w:rPr>
                <w:rFonts w:hint="eastAsia"/>
              </w:rPr>
              <w:t>×</w:t>
            </w:r>
          </w:p>
        </w:tc>
        <w:tc>
          <w:tcPr>
            <w:tcW w:w="1370" w:type="dxa"/>
          </w:tcPr>
          <w:p w:rsidR="002F4E30" w:rsidRPr="002F4E30" w:rsidRDefault="00BF681F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1370" w:type="dxa"/>
          </w:tcPr>
          <w:p w:rsidR="002F4E30" w:rsidRPr="002F4E30" w:rsidRDefault="00BF681F" w:rsidP="00A53917">
            <w:r w:rsidRPr="001C5E5A">
              <w:rPr>
                <w:rFonts w:hint="eastAsia"/>
              </w:rPr>
              <w:t>×</w:t>
            </w:r>
          </w:p>
        </w:tc>
      </w:tr>
      <w:tr w:rsidR="002F4E30" w:rsidTr="002F4E30">
        <w:tc>
          <w:tcPr>
            <w:tcW w:w="1653" w:type="dxa"/>
          </w:tcPr>
          <w:p w:rsidR="002F4E30" w:rsidRDefault="002F4E30" w:rsidP="00A53917">
            <w:r>
              <w:rPr>
                <w:rFonts w:hint="eastAsia"/>
              </w:rPr>
              <w:t>本地小区未建</w:t>
            </w:r>
          </w:p>
        </w:tc>
        <w:tc>
          <w:tcPr>
            <w:tcW w:w="935" w:type="dxa"/>
          </w:tcPr>
          <w:p w:rsidR="002F4E30" w:rsidRDefault="002F4E30" w:rsidP="00A53917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970" w:type="dxa"/>
          </w:tcPr>
          <w:p w:rsidR="002F4E30" w:rsidRDefault="002F4E30" w:rsidP="00A53917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834" w:type="dxa"/>
          </w:tcPr>
          <w:p w:rsidR="002F4E30" w:rsidRDefault="002F4E30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1370" w:type="dxa"/>
          </w:tcPr>
          <w:p w:rsidR="002F4E30" w:rsidRDefault="002F4E30" w:rsidP="00CE7E7A">
            <w:r w:rsidRPr="001C5E5A">
              <w:rPr>
                <w:rFonts w:hint="eastAsia"/>
              </w:rPr>
              <w:t>×</w:t>
            </w:r>
          </w:p>
        </w:tc>
        <w:tc>
          <w:tcPr>
            <w:tcW w:w="1370" w:type="dxa"/>
          </w:tcPr>
          <w:p w:rsidR="002F4E30" w:rsidRPr="002F4E30" w:rsidRDefault="00BF681F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1370" w:type="dxa"/>
          </w:tcPr>
          <w:p w:rsidR="002F4E30" w:rsidRPr="002F4E30" w:rsidRDefault="00BF681F" w:rsidP="00A53917">
            <w:r w:rsidRPr="001C5E5A">
              <w:rPr>
                <w:rFonts w:hint="eastAsia"/>
              </w:rPr>
              <w:t>×</w:t>
            </w:r>
          </w:p>
        </w:tc>
      </w:tr>
      <w:tr w:rsidR="002F4E30" w:rsidTr="002F4E30">
        <w:tc>
          <w:tcPr>
            <w:tcW w:w="1653" w:type="dxa"/>
          </w:tcPr>
          <w:p w:rsidR="002F4E30" w:rsidRDefault="002F4E30" w:rsidP="00A53917">
            <w:r>
              <w:rPr>
                <w:rFonts w:hint="eastAsia"/>
              </w:rPr>
              <w:t>本地小区已建</w:t>
            </w:r>
          </w:p>
        </w:tc>
        <w:tc>
          <w:tcPr>
            <w:tcW w:w="935" w:type="dxa"/>
          </w:tcPr>
          <w:p w:rsidR="002F4E30" w:rsidRDefault="002F4E30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970" w:type="dxa"/>
          </w:tcPr>
          <w:p w:rsidR="002F4E30" w:rsidRDefault="002F4E30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834" w:type="dxa"/>
          </w:tcPr>
          <w:p w:rsidR="002F4E30" w:rsidRDefault="002F4E30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1370" w:type="dxa"/>
          </w:tcPr>
          <w:p w:rsidR="002F4E30" w:rsidRDefault="002F4E30" w:rsidP="00CE7E7A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370" w:type="dxa"/>
          </w:tcPr>
          <w:p w:rsidR="002F4E30" w:rsidRPr="002F4E30" w:rsidRDefault="00BF681F" w:rsidP="00A53917">
            <w:pPr>
              <w:rPr>
                <w:rFonts w:asciiTheme="minorEastAsia" w:hAnsiTheme="minorEastAsia"/>
              </w:rPr>
            </w:pPr>
            <w:r w:rsidRPr="001C5E5A">
              <w:rPr>
                <w:rFonts w:hint="eastAsia"/>
              </w:rPr>
              <w:t>×</w:t>
            </w:r>
          </w:p>
        </w:tc>
        <w:tc>
          <w:tcPr>
            <w:tcW w:w="1370" w:type="dxa"/>
          </w:tcPr>
          <w:p w:rsidR="002F4E30" w:rsidRPr="002F4E30" w:rsidRDefault="00BF681F" w:rsidP="00A539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</w:tr>
      <w:tr w:rsidR="002F4E30" w:rsidTr="002F4E30">
        <w:tc>
          <w:tcPr>
            <w:tcW w:w="1653" w:type="dxa"/>
          </w:tcPr>
          <w:p w:rsidR="002F4E30" w:rsidRDefault="002F4E30" w:rsidP="00A53917">
            <w:r>
              <w:rPr>
                <w:rFonts w:hint="eastAsia"/>
              </w:rPr>
              <w:t>小区已建</w:t>
            </w:r>
          </w:p>
        </w:tc>
        <w:tc>
          <w:tcPr>
            <w:tcW w:w="935" w:type="dxa"/>
          </w:tcPr>
          <w:p w:rsidR="002F4E30" w:rsidRDefault="002F4E30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970" w:type="dxa"/>
          </w:tcPr>
          <w:p w:rsidR="002F4E30" w:rsidRDefault="002F4E30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834" w:type="dxa"/>
          </w:tcPr>
          <w:p w:rsidR="002F4E30" w:rsidRDefault="002F4E30" w:rsidP="00A53917">
            <w:r w:rsidRPr="001C5E5A">
              <w:rPr>
                <w:rFonts w:hint="eastAsia"/>
              </w:rPr>
              <w:t>×</w:t>
            </w:r>
          </w:p>
        </w:tc>
        <w:tc>
          <w:tcPr>
            <w:tcW w:w="1370" w:type="dxa"/>
          </w:tcPr>
          <w:p w:rsidR="002F4E30" w:rsidRDefault="002F4E30" w:rsidP="00CE7E7A"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370" w:type="dxa"/>
          </w:tcPr>
          <w:p w:rsidR="002F4E30" w:rsidRPr="002F4E30" w:rsidRDefault="00BF681F" w:rsidP="00A539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√</w:t>
            </w:r>
          </w:p>
        </w:tc>
        <w:tc>
          <w:tcPr>
            <w:tcW w:w="1370" w:type="dxa"/>
          </w:tcPr>
          <w:p w:rsidR="002F4E30" w:rsidRPr="002F4E30" w:rsidRDefault="00BF681F" w:rsidP="00A53917">
            <w:pPr>
              <w:rPr>
                <w:rFonts w:asciiTheme="minorEastAsia" w:hAnsiTheme="minorEastAsia"/>
              </w:rPr>
            </w:pPr>
            <w:r w:rsidRPr="001C5E5A">
              <w:rPr>
                <w:rFonts w:hint="eastAsia"/>
              </w:rPr>
              <w:t>×</w:t>
            </w:r>
          </w:p>
        </w:tc>
      </w:tr>
    </w:tbl>
    <w:p w:rsidR="00BC6E45" w:rsidRDefault="00BC6E45" w:rsidP="00A53917"/>
    <w:p w:rsidR="007A12A3" w:rsidRDefault="00A675A2" w:rsidP="00AE52C9">
      <w:pPr>
        <w:pStyle w:val="3"/>
        <w:numPr>
          <w:ilvl w:val="2"/>
          <w:numId w:val="2"/>
        </w:numPr>
      </w:pPr>
      <w:bookmarkStart w:id="13" w:name="_Toc522879264"/>
      <w:r>
        <w:rPr>
          <w:rFonts w:hint="eastAsia"/>
        </w:rPr>
        <w:t>进行小区规划</w:t>
      </w:r>
      <w:bookmarkEnd w:id="13"/>
    </w:p>
    <w:p w:rsidR="00AE52C9" w:rsidRDefault="00AE52C9" w:rsidP="00AE52C9">
      <w:r>
        <w:rPr>
          <w:rFonts w:hint="eastAsia"/>
        </w:rPr>
        <w:t>当小区处于“未规划”状态时，右键菜单“进行小区规划”才能明显，否则</w:t>
      </w:r>
      <w:proofErr w:type="gramStart"/>
      <w:r>
        <w:rPr>
          <w:rFonts w:hint="eastAsia"/>
        </w:rPr>
        <w:t>暗显为灰不能</w:t>
      </w:r>
      <w:proofErr w:type="gramEnd"/>
      <w:r>
        <w:rPr>
          <w:rFonts w:hint="eastAsia"/>
        </w:rPr>
        <w:t>操作。</w:t>
      </w:r>
    </w:p>
    <w:p w:rsidR="00AE52C9" w:rsidRDefault="00AE52C9" w:rsidP="00AE52C9"/>
    <w:p w:rsidR="00AE52C9" w:rsidRDefault="00AE52C9" w:rsidP="00AE52C9">
      <w:r>
        <w:rPr>
          <w:rFonts w:hint="eastAsia"/>
        </w:rPr>
        <w:t>该选项主要涉及</w:t>
      </w:r>
      <w:proofErr w:type="spellStart"/>
      <w:r w:rsidRPr="007A12A3">
        <w:t>netLocalCellCtrlEntry</w:t>
      </w:r>
      <w:proofErr w:type="spellEnd"/>
      <w:r>
        <w:rPr>
          <w:rFonts w:hint="eastAsia"/>
        </w:rPr>
        <w:t>表处理。</w:t>
      </w:r>
    </w:p>
    <w:p w:rsidR="00AE52C9" w:rsidRPr="007A12A3" w:rsidRDefault="00AE52C9" w:rsidP="00AE52C9">
      <w:pPr>
        <w:rPr>
          <w:b/>
        </w:rPr>
      </w:pPr>
      <w:r>
        <w:rPr>
          <w:rFonts w:hint="eastAsia"/>
        </w:rPr>
        <w:t>工具校验：</w:t>
      </w:r>
    </w:p>
    <w:p w:rsidR="00AE52C9" w:rsidRDefault="00AE52C9" w:rsidP="00AE52C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只有处于未规划状态的小区才能进行“进行小区规划”操作</w:t>
      </w:r>
    </w:p>
    <w:p w:rsidR="00AE52C9" w:rsidRDefault="00AE52C9" w:rsidP="00AE52C9"/>
    <w:p w:rsidR="00AE52C9" w:rsidRDefault="00AE52C9" w:rsidP="00AE52C9">
      <w:r>
        <w:rPr>
          <w:rFonts w:hint="eastAsia"/>
        </w:rPr>
        <w:t>该选项校验通过的后处理操作：</w:t>
      </w:r>
    </w:p>
    <w:p w:rsidR="00AE52C9" w:rsidRDefault="00AE52C9" w:rsidP="00AE52C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小区状态显示为规划中；</w:t>
      </w:r>
    </w:p>
    <w:p w:rsidR="00AE52C9" w:rsidRDefault="00AE52C9" w:rsidP="00AE52C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下发</w:t>
      </w:r>
      <w:r>
        <w:rPr>
          <w:rFonts w:hint="eastAsia"/>
        </w:rPr>
        <w:t>SNMP</w:t>
      </w:r>
      <w:r>
        <w:rPr>
          <w:rFonts w:hint="eastAsia"/>
        </w:rPr>
        <w:t>命令将</w:t>
      </w:r>
      <w:proofErr w:type="spellStart"/>
      <w:r w:rsidRPr="001150D8">
        <w:t>netPlanControlLcConfigSwitch</w:t>
      </w:r>
      <w:proofErr w:type="spellEnd"/>
      <w:r>
        <w:rPr>
          <w:rFonts w:hint="eastAsia"/>
        </w:rPr>
        <w:t>置为打开；</w:t>
      </w:r>
    </w:p>
    <w:p w:rsidR="00AE52C9" w:rsidRPr="00AE52C9" w:rsidRDefault="00AE52C9" w:rsidP="00AE52C9"/>
    <w:p w:rsidR="00AE52C9" w:rsidRDefault="00D42894" w:rsidP="00AE52C9">
      <w:pPr>
        <w:pStyle w:val="3"/>
        <w:numPr>
          <w:ilvl w:val="2"/>
          <w:numId w:val="2"/>
        </w:numPr>
      </w:pPr>
      <w:bookmarkStart w:id="14" w:name="_Toc522879265"/>
      <w:r>
        <w:rPr>
          <w:rFonts w:hint="eastAsia"/>
        </w:rPr>
        <w:t>删除小区规划</w:t>
      </w:r>
      <w:bookmarkEnd w:id="14"/>
    </w:p>
    <w:p w:rsidR="00D42894" w:rsidRPr="007A12A3" w:rsidRDefault="00D42894" w:rsidP="00D42894">
      <w:pPr>
        <w:rPr>
          <w:b/>
        </w:rPr>
      </w:pPr>
      <w:r>
        <w:rPr>
          <w:rFonts w:hint="eastAsia"/>
        </w:rPr>
        <w:t>该选项主要涉及</w:t>
      </w:r>
      <w:proofErr w:type="spellStart"/>
      <w:r w:rsidRPr="007A12A3">
        <w:t>netLocalCellCtrlEntry</w:t>
      </w:r>
      <w:proofErr w:type="spellEnd"/>
      <w:r>
        <w:rPr>
          <w:rFonts w:hint="eastAsia"/>
        </w:rPr>
        <w:t>表的校验：</w:t>
      </w:r>
    </w:p>
    <w:p w:rsidR="00D42894" w:rsidRDefault="00D42894" w:rsidP="00D428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只有处于本地小区未建状态的小区才能进行“删除小区规划”操作</w:t>
      </w:r>
    </w:p>
    <w:p w:rsidR="00D42894" w:rsidRDefault="00D42894" w:rsidP="00D42894"/>
    <w:p w:rsidR="00D42894" w:rsidRDefault="00D42894" w:rsidP="00D42894">
      <w:r>
        <w:rPr>
          <w:rFonts w:hint="eastAsia"/>
        </w:rPr>
        <w:t>该选项校验通过按照顺序进行如下后处理操作：</w:t>
      </w:r>
    </w:p>
    <w:p w:rsidR="00D42894" w:rsidRDefault="00D42894" w:rsidP="00D42894">
      <w:pPr>
        <w:pStyle w:val="a3"/>
        <w:numPr>
          <w:ilvl w:val="0"/>
          <w:numId w:val="5"/>
        </w:numPr>
        <w:ind w:firstLineChars="0"/>
      </w:pPr>
      <w:r w:rsidRPr="00B51288">
        <w:rPr>
          <w:rFonts w:hint="eastAsia"/>
        </w:rPr>
        <w:t>根据</w:t>
      </w:r>
      <w:proofErr w:type="spellStart"/>
      <w:r w:rsidRPr="00B51288">
        <w:rPr>
          <w:rFonts w:hint="eastAsia"/>
        </w:rPr>
        <w:t>LcId</w:t>
      </w:r>
      <w:proofErr w:type="spellEnd"/>
      <w:r w:rsidRPr="00B51288">
        <w:rPr>
          <w:rFonts w:hint="eastAsia"/>
        </w:rPr>
        <w:t>，在</w:t>
      </w:r>
      <w:proofErr w:type="spellStart"/>
      <w:r w:rsidRPr="00B51288">
        <w:rPr>
          <w:rFonts w:hint="eastAsia"/>
        </w:rPr>
        <w:t>netRRUAntennaSettingEntry</w:t>
      </w:r>
      <w:proofErr w:type="spellEnd"/>
      <w:r w:rsidRPr="00B51288">
        <w:rPr>
          <w:rFonts w:hint="eastAsia"/>
        </w:rPr>
        <w:t>表中查出对应的</w:t>
      </w:r>
      <w:r w:rsidRPr="00B51288">
        <w:rPr>
          <w:rFonts w:hint="eastAsia"/>
        </w:rPr>
        <w:t>RRU</w:t>
      </w:r>
      <w:r>
        <w:rPr>
          <w:rFonts w:hint="eastAsia"/>
        </w:rPr>
        <w:t>，下发</w:t>
      </w:r>
      <w:r>
        <w:rPr>
          <w:rFonts w:hint="eastAsia"/>
        </w:rPr>
        <w:t>SNMP</w:t>
      </w:r>
      <w:r>
        <w:rPr>
          <w:rFonts w:hint="eastAsia"/>
        </w:rPr>
        <w:t>命令</w:t>
      </w:r>
      <w:proofErr w:type="spellStart"/>
      <w:r w:rsidRPr="00B51288">
        <w:t>SetNetRRUAntennaLcID</w:t>
      </w:r>
      <w:proofErr w:type="spellEnd"/>
      <w:r>
        <w:rPr>
          <w:rFonts w:hint="eastAsia"/>
        </w:rPr>
        <w:t>，将小区</w:t>
      </w:r>
      <w:r>
        <w:rPr>
          <w:rFonts w:hint="eastAsia"/>
        </w:rPr>
        <w:t>ID</w:t>
      </w:r>
      <w:r>
        <w:rPr>
          <w:rFonts w:hint="eastAsia"/>
        </w:rPr>
        <w:t>置为无效；</w:t>
      </w:r>
    </w:p>
    <w:p w:rsidR="00D42894" w:rsidRDefault="00D42894" w:rsidP="00D428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下发</w:t>
      </w:r>
      <w:r>
        <w:rPr>
          <w:rFonts w:hint="eastAsia"/>
        </w:rPr>
        <w:t>SNMP</w:t>
      </w:r>
      <w:r>
        <w:rPr>
          <w:rFonts w:hint="eastAsia"/>
        </w:rPr>
        <w:t>命令将</w:t>
      </w:r>
      <w:proofErr w:type="spellStart"/>
      <w:r w:rsidRPr="001150D8">
        <w:t>netPlanControlLcConfigSwitch</w:t>
      </w:r>
      <w:proofErr w:type="spellEnd"/>
      <w:r>
        <w:rPr>
          <w:rFonts w:hint="eastAsia"/>
        </w:rPr>
        <w:t>置为打开；</w:t>
      </w:r>
    </w:p>
    <w:p w:rsidR="00D42894" w:rsidRDefault="00D42894" w:rsidP="00D428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下发</w:t>
      </w:r>
      <w:r>
        <w:rPr>
          <w:rFonts w:hint="eastAsia"/>
        </w:rPr>
        <w:t>SNMP</w:t>
      </w:r>
      <w:r>
        <w:rPr>
          <w:rFonts w:hint="eastAsia"/>
        </w:rPr>
        <w:t>命令</w:t>
      </w:r>
      <w:proofErr w:type="spellStart"/>
      <w:r w:rsidRPr="00E205A9">
        <w:t>DelLocalCellNetworkPlan</w:t>
      </w:r>
      <w:proofErr w:type="spellEnd"/>
      <w:r>
        <w:rPr>
          <w:rFonts w:hint="eastAsia"/>
        </w:rPr>
        <w:t>删除该小区的信息；</w:t>
      </w:r>
    </w:p>
    <w:p w:rsidR="00D42894" w:rsidRDefault="00D42894" w:rsidP="00D428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下发</w:t>
      </w:r>
      <w:r>
        <w:rPr>
          <w:rFonts w:hint="eastAsia"/>
        </w:rPr>
        <w:t>SNMP</w:t>
      </w:r>
      <w:r>
        <w:rPr>
          <w:rFonts w:hint="eastAsia"/>
        </w:rPr>
        <w:t>命令将</w:t>
      </w:r>
      <w:proofErr w:type="spellStart"/>
      <w:r w:rsidRPr="001150D8">
        <w:t>netPlanControlLcConfigSwitch</w:t>
      </w:r>
      <w:proofErr w:type="spellEnd"/>
      <w:r>
        <w:rPr>
          <w:rFonts w:hint="eastAsia"/>
        </w:rPr>
        <w:t>置为关闭；</w:t>
      </w:r>
    </w:p>
    <w:p w:rsidR="00D42894" w:rsidRPr="00D42894" w:rsidRDefault="00D42894" w:rsidP="00D428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刷新小区状态为未规划。</w:t>
      </w:r>
    </w:p>
    <w:p w:rsidR="00AE52C9" w:rsidRDefault="00F62321" w:rsidP="00AE52C9">
      <w:pPr>
        <w:pStyle w:val="3"/>
        <w:numPr>
          <w:ilvl w:val="2"/>
          <w:numId w:val="2"/>
        </w:numPr>
      </w:pPr>
      <w:bookmarkStart w:id="15" w:name="_Toc522879266"/>
      <w:r>
        <w:rPr>
          <w:rFonts w:hint="eastAsia"/>
        </w:rPr>
        <w:t>取消操作</w:t>
      </w:r>
      <w:bookmarkEnd w:id="15"/>
    </w:p>
    <w:p w:rsidR="00DE4B77" w:rsidRPr="00DE4B77" w:rsidRDefault="00F62321" w:rsidP="00DB3FB3">
      <w:pPr>
        <w:ind w:firstLineChars="200" w:firstLine="420"/>
      </w:pPr>
      <w:r>
        <w:rPr>
          <w:rFonts w:hint="eastAsia"/>
        </w:rPr>
        <w:t>在打开小区规划后，对于网络规划数据的修改，工具侧都保存一份对应的修改数据。客户可以进行取消操作，对应清除这份临时数据，同时将该小区相关的信息刷新显示为当前实时的数据。</w:t>
      </w:r>
    </w:p>
    <w:p w:rsidR="006021DA" w:rsidRDefault="006021DA" w:rsidP="0074442E">
      <w:pPr>
        <w:pStyle w:val="2"/>
        <w:numPr>
          <w:ilvl w:val="1"/>
          <w:numId w:val="2"/>
        </w:numPr>
      </w:pPr>
      <w:bookmarkStart w:id="16" w:name="_Toc522879267"/>
      <w:r>
        <w:rPr>
          <w:rFonts w:hint="eastAsia"/>
        </w:rPr>
        <w:t>板卡规划</w:t>
      </w:r>
      <w:bookmarkEnd w:id="16"/>
    </w:p>
    <w:p w:rsidR="006021DA" w:rsidRDefault="00025E24" w:rsidP="002675C0">
      <w:pPr>
        <w:ind w:firstLineChars="200" w:firstLine="420"/>
      </w:pPr>
      <w:r>
        <w:rPr>
          <w:rFonts w:hint="eastAsia"/>
        </w:rPr>
        <w:t>取消原</w:t>
      </w:r>
      <w:r>
        <w:rPr>
          <w:rFonts w:hint="eastAsia"/>
        </w:rPr>
        <w:t>LMT-B</w:t>
      </w:r>
      <w:r>
        <w:rPr>
          <w:rFonts w:hint="eastAsia"/>
        </w:rPr>
        <w:t>的板卡</w:t>
      </w:r>
      <w:r w:rsidR="00A71052">
        <w:rPr>
          <w:rFonts w:hint="eastAsia"/>
        </w:rPr>
        <w:t>规划单独</w:t>
      </w:r>
      <w:r w:rsidR="00A71052">
        <w:rPr>
          <w:rFonts w:hint="eastAsia"/>
        </w:rPr>
        <w:t>tab</w:t>
      </w:r>
      <w:r w:rsidR="00A71052">
        <w:rPr>
          <w:rFonts w:hint="eastAsia"/>
        </w:rPr>
        <w:t>页，采用直接拖拽板卡网元</w:t>
      </w:r>
      <w:r w:rsidR="00874928">
        <w:rPr>
          <w:rFonts w:hint="eastAsia"/>
        </w:rPr>
        <w:t>，配置相应的板卡网元器件属性</w:t>
      </w:r>
      <w:r w:rsidR="00410754">
        <w:rPr>
          <w:rFonts w:hint="eastAsia"/>
        </w:rPr>
        <w:t>。</w:t>
      </w:r>
    </w:p>
    <w:p w:rsidR="00A27C47" w:rsidRDefault="00A27C47" w:rsidP="002675C0">
      <w:pPr>
        <w:ind w:firstLineChars="200" w:firstLine="420"/>
      </w:pPr>
      <w:r>
        <w:rPr>
          <w:rFonts w:hint="eastAsia"/>
        </w:rPr>
        <w:t>该步骤很简单，只需要完成拖拽</w:t>
      </w:r>
      <w:r>
        <w:rPr>
          <w:rFonts w:hint="eastAsia"/>
        </w:rPr>
        <w:t>+</w:t>
      </w:r>
      <w:r>
        <w:rPr>
          <w:rFonts w:hint="eastAsia"/>
        </w:rPr>
        <w:t>配置属性。</w:t>
      </w:r>
    </w:p>
    <w:p w:rsidR="00905F91" w:rsidRDefault="00F2526A" w:rsidP="008C09D2">
      <w:r>
        <w:rPr>
          <w:rFonts w:hint="eastAsia"/>
        </w:rPr>
        <w:t>配置属性后</w:t>
      </w:r>
      <w:r w:rsidR="00905F91">
        <w:rPr>
          <w:rFonts w:hint="eastAsia"/>
        </w:rPr>
        <w:t>进行如下校验</w:t>
      </w:r>
      <w:r w:rsidR="0003216D">
        <w:rPr>
          <w:rFonts w:hint="eastAsia"/>
        </w:rPr>
        <w:t>：</w:t>
      </w:r>
    </w:p>
    <w:p w:rsidR="009A0B2A" w:rsidRDefault="0004313D" w:rsidP="009A0B2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槽位</w:t>
      </w:r>
      <w:proofErr w:type="gramStart"/>
      <w:r>
        <w:rPr>
          <w:rFonts w:hint="eastAsia"/>
        </w:rPr>
        <w:t>只能布配</w:t>
      </w:r>
      <w:proofErr w:type="gramEnd"/>
      <w:r>
        <w:rPr>
          <w:rFonts w:hint="eastAsia"/>
        </w:rPr>
        <w:t>SCTE</w:t>
      </w:r>
      <w:r>
        <w:rPr>
          <w:rFonts w:hint="eastAsia"/>
        </w:rPr>
        <w:t>，</w:t>
      </w:r>
      <w:r>
        <w:rPr>
          <w:rFonts w:hint="eastAsia"/>
        </w:rPr>
        <w:t>SCTF</w:t>
      </w:r>
      <w:r>
        <w:rPr>
          <w:rFonts w:hint="eastAsia"/>
        </w:rPr>
        <w:t>，</w:t>
      </w:r>
      <w:r>
        <w:rPr>
          <w:rFonts w:hint="eastAsia"/>
        </w:rPr>
        <w:t>SCTA-IP</w:t>
      </w:r>
      <w:r>
        <w:rPr>
          <w:rFonts w:hint="eastAsia"/>
        </w:rPr>
        <w:t>板卡；</w:t>
      </w:r>
    </w:p>
    <w:p w:rsidR="00A5634A" w:rsidRDefault="0003216D" w:rsidP="00131CE9">
      <w:r>
        <w:rPr>
          <w:rFonts w:hint="eastAsia"/>
        </w:rPr>
        <w:t>校验通过后</w:t>
      </w:r>
      <w:r>
        <w:rPr>
          <w:rFonts w:hint="eastAsia"/>
        </w:rPr>
        <w:t>SCMT</w:t>
      </w:r>
      <w:r>
        <w:rPr>
          <w:rFonts w:hint="eastAsia"/>
        </w:rPr>
        <w:t>后台保存对应的板卡规划信息</w:t>
      </w:r>
      <w:r w:rsidR="00A5634A">
        <w:rPr>
          <w:rFonts w:hint="eastAsia"/>
        </w:rPr>
        <w:t>。</w:t>
      </w:r>
    </w:p>
    <w:p w:rsidR="00A5634A" w:rsidRPr="00E40BEA" w:rsidRDefault="00A5634A" w:rsidP="00131CE9">
      <w:pPr>
        <w:rPr>
          <w:b/>
        </w:rPr>
      </w:pPr>
      <w:r w:rsidRPr="00E40BEA">
        <w:rPr>
          <w:rFonts w:hint="eastAsia"/>
          <w:b/>
        </w:rPr>
        <w:t>注：</w:t>
      </w:r>
      <w:r w:rsidR="00A17201">
        <w:rPr>
          <w:rFonts w:hint="eastAsia"/>
          <w:b/>
        </w:rPr>
        <w:t>设计中</w:t>
      </w:r>
      <w:r w:rsidRPr="00E40BEA">
        <w:rPr>
          <w:rFonts w:hint="eastAsia"/>
          <w:b/>
        </w:rPr>
        <w:t>不考虑</w:t>
      </w:r>
      <w:r w:rsidRPr="00E40BEA">
        <w:rPr>
          <w:rFonts w:hint="eastAsia"/>
          <w:b/>
        </w:rPr>
        <w:t>TDS</w:t>
      </w:r>
      <w:r w:rsidR="00E40BEA">
        <w:rPr>
          <w:rFonts w:hint="eastAsia"/>
          <w:b/>
        </w:rPr>
        <w:t>相关的板卡。</w:t>
      </w:r>
    </w:p>
    <w:p w:rsidR="00776CFB" w:rsidRDefault="00776CFB" w:rsidP="00776CFB">
      <w:pPr>
        <w:pStyle w:val="2"/>
        <w:numPr>
          <w:ilvl w:val="1"/>
          <w:numId w:val="2"/>
        </w:numPr>
      </w:pPr>
      <w:bookmarkStart w:id="17" w:name="_Toc522879268"/>
      <w:r>
        <w:rPr>
          <w:rFonts w:hint="eastAsia"/>
        </w:rPr>
        <w:t>RRU</w:t>
      </w:r>
      <w:r w:rsidR="007E3170">
        <w:rPr>
          <w:rFonts w:hint="eastAsia"/>
        </w:rPr>
        <w:t>/</w:t>
      </w:r>
      <w:proofErr w:type="spellStart"/>
      <w:r w:rsidR="007E3170">
        <w:rPr>
          <w:rFonts w:hint="eastAsia"/>
        </w:rPr>
        <w:t>pRRU</w:t>
      </w:r>
      <w:proofErr w:type="spellEnd"/>
      <w:r>
        <w:rPr>
          <w:rFonts w:hint="eastAsia"/>
        </w:rPr>
        <w:t>规划</w:t>
      </w:r>
      <w:bookmarkEnd w:id="17"/>
    </w:p>
    <w:p w:rsidR="00FE27B4" w:rsidRPr="00FE27B4" w:rsidRDefault="00FE27B4" w:rsidP="00E75BA8">
      <w:pPr>
        <w:ind w:firstLineChars="200" w:firstLine="420"/>
      </w:pPr>
      <w:r>
        <w:rPr>
          <w:rFonts w:hint="eastAsia"/>
        </w:rPr>
        <w:t>RRU</w:t>
      </w:r>
      <w:r>
        <w:rPr>
          <w:rFonts w:hint="eastAsia"/>
        </w:rPr>
        <w:t>规划的过程包含普通</w:t>
      </w:r>
      <w:r>
        <w:rPr>
          <w:rFonts w:hint="eastAsia"/>
        </w:rPr>
        <w:t>RRU</w:t>
      </w:r>
      <w:r>
        <w:rPr>
          <w:rFonts w:hint="eastAsia"/>
        </w:rPr>
        <w:t>的规划以及</w:t>
      </w: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的规划。</w:t>
      </w:r>
      <w:proofErr w:type="spellStart"/>
      <w:r>
        <w:t>p</w:t>
      </w:r>
      <w:r>
        <w:rPr>
          <w:rFonts w:hint="eastAsia"/>
        </w:rPr>
        <w:t>RRU</w:t>
      </w:r>
      <w:proofErr w:type="spellEnd"/>
      <w:r>
        <w:rPr>
          <w:rFonts w:hint="eastAsia"/>
        </w:rPr>
        <w:t>多了一个</w:t>
      </w:r>
      <w:proofErr w:type="spellStart"/>
      <w:r>
        <w:rPr>
          <w:rFonts w:hint="eastAsia"/>
        </w:rPr>
        <w:t>rHUB</w:t>
      </w:r>
      <w:proofErr w:type="spellEnd"/>
      <w:r>
        <w:rPr>
          <w:rFonts w:hint="eastAsia"/>
        </w:rPr>
        <w:t>的规划。</w:t>
      </w:r>
    </w:p>
    <w:p w:rsidR="00E446BD" w:rsidRDefault="00E446BD" w:rsidP="00E446BD">
      <w:pPr>
        <w:pStyle w:val="3"/>
        <w:numPr>
          <w:ilvl w:val="2"/>
          <w:numId w:val="2"/>
        </w:numPr>
      </w:pPr>
      <w:bookmarkStart w:id="18" w:name="_Toc522879269"/>
      <w:r>
        <w:rPr>
          <w:rFonts w:hint="eastAsia"/>
        </w:rPr>
        <w:t>RRU</w:t>
      </w:r>
      <w:r>
        <w:rPr>
          <w:rFonts w:hint="eastAsia"/>
        </w:rPr>
        <w:t>规划</w:t>
      </w:r>
      <w:bookmarkEnd w:id="18"/>
    </w:p>
    <w:p w:rsidR="006E14B8" w:rsidRDefault="006E14B8" w:rsidP="006E14B8">
      <w:proofErr w:type="gramStart"/>
      <w:r>
        <w:rPr>
          <w:rFonts w:hint="eastAsia"/>
        </w:rPr>
        <w:t>布配</w:t>
      </w:r>
      <w:proofErr w:type="gramEnd"/>
      <w:r>
        <w:rPr>
          <w:rFonts w:hint="eastAsia"/>
        </w:rPr>
        <w:t>RRU</w:t>
      </w:r>
      <w:r>
        <w:rPr>
          <w:rFonts w:hint="eastAsia"/>
        </w:rPr>
        <w:t>整个过程分为三步：</w:t>
      </w:r>
    </w:p>
    <w:p w:rsidR="006E14B8" w:rsidRDefault="006E14B8" w:rsidP="006E14B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拖拽</w:t>
      </w:r>
      <w:r>
        <w:rPr>
          <w:rFonts w:hint="eastAsia"/>
        </w:rPr>
        <w:t>RRU</w:t>
      </w:r>
      <w:r>
        <w:rPr>
          <w:rFonts w:hint="eastAsia"/>
        </w:rPr>
        <w:t>网元器件；</w:t>
      </w:r>
    </w:p>
    <w:p w:rsidR="006E14B8" w:rsidRDefault="006E14B8" w:rsidP="006E14B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配置网元属性；</w:t>
      </w:r>
    </w:p>
    <w:p w:rsidR="006E14B8" w:rsidRDefault="006E14B8" w:rsidP="006E14B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RRU</w:t>
      </w:r>
      <w:proofErr w:type="gramStart"/>
      <w:r>
        <w:rPr>
          <w:rFonts w:hint="eastAsia"/>
        </w:rPr>
        <w:t>的光口与</w:t>
      </w:r>
      <w:proofErr w:type="gramEnd"/>
      <w:r>
        <w:rPr>
          <w:rFonts w:hint="eastAsia"/>
        </w:rPr>
        <w:t>板卡</w:t>
      </w:r>
      <w:r w:rsidR="004D14E1">
        <w:rPr>
          <w:rFonts w:hint="eastAsia"/>
        </w:rPr>
        <w:t>/</w:t>
      </w:r>
      <w:r w:rsidR="00534B29">
        <w:rPr>
          <w:rFonts w:hint="eastAsia"/>
        </w:rPr>
        <w:t>RRU</w:t>
      </w:r>
      <w:r>
        <w:rPr>
          <w:rFonts w:hint="eastAsia"/>
        </w:rPr>
        <w:t>进行连线；</w:t>
      </w:r>
    </w:p>
    <w:p w:rsidR="006E14B8" w:rsidRDefault="006E14B8" w:rsidP="006E14B8">
      <w:pPr>
        <w:pStyle w:val="a3"/>
        <w:ind w:left="780" w:firstLineChars="0" w:firstLine="0"/>
      </w:pPr>
    </w:p>
    <w:p w:rsidR="006E14B8" w:rsidRDefault="006E14B8" w:rsidP="006E14B8">
      <w:r>
        <w:rPr>
          <w:rFonts w:hint="eastAsia"/>
        </w:rPr>
        <w:t>B</w:t>
      </w:r>
      <w:r>
        <w:rPr>
          <w:rFonts w:hint="eastAsia"/>
        </w:rPr>
        <w:t>步骤操作完成后，进行如下校验：</w:t>
      </w:r>
    </w:p>
    <w:p w:rsidR="00FA0A64" w:rsidRDefault="00193D20" w:rsidP="00FA0A6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配置的工作模式与《</w:t>
      </w:r>
      <w:r>
        <w:rPr>
          <w:rFonts w:hint="eastAsia"/>
        </w:rPr>
        <w:t>RRU&amp;&amp;</w:t>
      </w: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器件库》中该</w:t>
      </w:r>
      <w:r>
        <w:rPr>
          <w:rFonts w:hint="eastAsia"/>
        </w:rPr>
        <w:t>RRU</w:t>
      </w:r>
      <w:r w:rsidR="008253B6">
        <w:rPr>
          <w:rFonts w:hint="eastAsia"/>
        </w:rPr>
        <w:t>支持的工作模式匹配；</w:t>
      </w:r>
    </w:p>
    <w:p w:rsidR="00586A96" w:rsidRDefault="00586A96" w:rsidP="0009678F"/>
    <w:p w:rsidR="0009678F" w:rsidRDefault="0009678F" w:rsidP="0009678F">
      <w:r>
        <w:rPr>
          <w:rFonts w:hint="eastAsia"/>
        </w:rPr>
        <w:t>C</w:t>
      </w:r>
      <w:r w:rsidR="00E24592">
        <w:rPr>
          <w:rFonts w:hint="eastAsia"/>
        </w:rPr>
        <w:t>步骤进行连线时，进行校验</w:t>
      </w:r>
      <w:r w:rsidR="00E24592">
        <w:rPr>
          <w:rFonts w:hint="eastAsia"/>
        </w:rPr>
        <w:t>:</w:t>
      </w:r>
    </w:p>
    <w:p w:rsidR="0009678F" w:rsidRDefault="00E24592" w:rsidP="0009678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板卡的一个</w:t>
      </w:r>
      <w:proofErr w:type="gramStart"/>
      <w:r>
        <w:rPr>
          <w:rFonts w:hint="eastAsia"/>
        </w:rPr>
        <w:t>光口只能</w:t>
      </w:r>
      <w:proofErr w:type="gramEnd"/>
      <w:r>
        <w:rPr>
          <w:rFonts w:hint="eastAsia"/>
        </w:rPr>
        <w:t>与</w:t>
      </w:r>
      <w:r w:rsidR="0009394D">
        <w:rPr>
          <w:rFonts w:hint="eastAsia"/>
        </w:rPr>
        <w:t>一个</w:t>
      </w:r>
      <w:r w:rsidR="0009394D">
        <w:rPr>
          <w:rFonts w:hint="eastAsia"/>
        </w:rPr>
        <w:t>RRU</w:t>
      </w:r>
      <w:r w:rsidR="0009394D">
        <w:rPr>
          <w:rFonts w:hint="eastAsia"/>
        </w:rPr>
        <w:t>中的</w:t>
      </w:r>
      <w:proofErr w:type="gramStart"/>
      <w:r w:rsidR="0009394D">
        <w:rPr>
          <w:rFonts w:hint="eastAsia"/>
        </w:rPr>
        <w:t>某个光口连接</w:t>
      </w:r>
      <w:proofErr w:type="gramEnd"/>
      <w:r w:rsidR="0009394D">
        <w:rPr>
          <w:rFonts w:hint="eastAsia"/>
        </w:rPr>
        <w:t>；</w:t>
      </w:r>
    </w:p>
    <w:p w:rsidR="002E2504" w:rsidRDefault="002E2504" w:rsidP="0009678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RRU</w:t>
      </w:r>
      <w:r>
        <w:rPr>
          <w:rFonts w:hint="eastAsia"/>
        </w:rPr>
        <w:t>是正常模式时，只有且必须</w:t>
      </w:r>
      <w:r>
        <w:rPr>
          <w:rFonts w:hint="eastAsia"/>
        </w:rPr>
        <w:t>RRU</w:t>
      </w:r>
      <w:proofErr w:type="gramStart"/>
      <w:r>
        <w:rPr>
          <w:rFonts w:hint="eastAsia"/>
        </w:rPr>
        <w:t>的光口</w:t>
      </w:r>
      <w:proofErr w:type="gramEnd"/>
      <w:r>
        <w:rPr>
          <w:rFonts w:hint="eastAsia"/>
        </w:rPr>
        <w:t>0</w:t>
      </w:r>
      <w:r>
        <w:rPr>
          <w:rFonts w:hint="eastAsia"/>
        </w:rPr>
        <w:t>可以</w:t>
      </w:r>
      <w:r w:rsidR="00952BFA">
        <w:rPr>
          <w:rFonts w:hint="eastAsia"/>
        </w:rPr>
        <w:t>与</w:t>
      </w:r>
      <w:r>
        <w:rPr>
          <w:rFonts w:hint="eastAsia"/>
        </w:rPr>
        <w:t>板卡连接；</w:t>
      </w:r>
      <w:proofErr w:type="gramStart"/>
      <w:r w:rsidR="00952BFA">
        <w:rPr>
          <w:rFonts w:hint="eastAsia"/>
        </w:rPr>
        <w:t>其它光口不能</w:t>
      </w:r>
      <w:proofErr w:type="gramEnd"/>
      <w:r w:rsidR="00952BFA">
        <w:rPr>
          <w:rFonts w:hint="eastAsia"/>
        </w:rPr>
        <w:t>连接</w:t>
      </w:r>
      <w:r w:rsidR="000379F8">
        <w:rPr>
          <w:rFonts w:hint="eastAsia"/>
        </w:rPr>
        <w:t>。</w:t>
      </w:r>
    </w:p>
    <w:p w:rsidR="00B21A13" w:rsidRDefault="00E25DE0" w:rsidP="00B21A1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只有都是</w:t>
      </w:r>
      <w:r w:rsidR="0043028B">
        <w:rPr>
          <w:rFonts w:hint="eastAsia"/>
        </w:rPr>
        <w:t>级联模式</w:t>
      </w:r>
      <w:r>
        <w:rPr>
          <w:rFonts w:hint="eastAsia"/>
        </w:rPr>
        <w:t>的</w:t>
      </w:r>
      <w:r w:rsidR="00B21A13">
        <w:rPr>
          <w:rFonts w:hint="eastAsia"/>
        </w:rPr>
        <w:t>RRU</w:t>
      </w:r>
      <w:r>
        <w:rPr>
          <w:rFonts w:hint="eastAsia"/>
        </w:rPr>
        <w:t>，才能</w:t>
      </w:r>
      <w:r w:rsidR="00AA1D6B">
        <w:rPr>
          <w:rFonts w:hint="eastAsia"/>
        </w:rPr>
        <w:t>进行级联</w:t>
      </w:r>
      <w:r w:rsidR="0043028B">
        <w:rPr>
          <w:rFonts w:hint="eastAsia"/>
        </w:rPr>
        <w:t>连</w:t>
      </w:r>
      <w:r w:rsidR="00CF6FEC">
        <w:rPr>
          <w:rFonts w:hint="eastAsia"/>
        </w:rPr>
        <w:t>接</w:t>
      </w:r>
      <w:r w:rsidR="00AA1D6B">
        <w:rPr>
          <w:rFonts w:hint="eastAsia"/>
        </w:rPr>
        <w:t>；</w:t>
      </w:r>
    </w:p>
    <w:p w:rsidR="00CE01A8" w:rsidRDefault="00CE01A8" w:rsidP="0009678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RRU</w:t>
      </w:r>
      <w:r>
        <w:rPr>
          <w:rFonts w:hint="eastAsia"/>
        </w:rPr>
        <w:t>的同一个</w:t>
      </w:r>
      <w:proofErr w:type="gramStart"/>
      <w:r>
        <w:rPr>
          <w:rFonts w:hint="eastAsia"/>
        </w:rPr>
        <w:t>光口只能</w:t>
      </w:r>
      <w:proofErr w:type="gramEnd"/>
      <w:r>
        <w:rPr>
          <w:rFonts w:hint="eastAsia"/>
        </w:rPr>
        <w:t>与一个板卡中的</w:t>
      </w:r>
      <w:proofErr w:type="gramStart"/>
      <w:r>
        <w:rPr>
          <w:rFonts w:hint="eastAsia"/>
        </w:rPr>
        <w:t>某个光口连接</w:t>
      </w:r>
      <w:proofErr w:type="gramEnd"/>
      <w:r>
        <w:rPr>
          <w:rFonts w:hint="eastAsia"/>
        </w:rPr>
        <w:t>；</w:t>
      </w:r>
    </w:p>
    <w:p w:rsidR="003F3153" w:rsidRDefault="003F3153" w:rsidP="0009678F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>RRU</w:t>
      </w:r>
      <w:r>
        <w:rPr>
          <w:rFonts w:hint="eastAsia"/>
        </w:rPr>
        <w:t>不允许连接在</w:t>
      </w:r>
      <w:proofErr w:type="spellStart"/>
      <w:r>
        <w:rPr>
          <w:rFonts w:hint="eastAsia"/>
        </w:rPr>
        <w:t>rHUB</w:t>
      </w:r>
      <w:proofErr w:type="spellEnd"/>
      <w:r>
        <w:rPr>
          <w:rFonts w:hint="eastAsia"/>
        </w:rPr>
        <w:t>上。</w:t>
      </w:r>
    </w:p>
    <w:p w:rsidR="00FC6839" w:rsidRDefault="00FC6839" w:rsidP="0009678F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RRU</w:t>
      </w:r>
      <w:r>
        <w:rPr>
          <w:rFonts w:hint="eastAsia"/>
        </w:rPr>
        <w:t>读取《</w:t>
      </w:r>
      <w:r>
        <w:rPr>
          <w:rFonts w:hint="eastAsia"/>
        </w:rPr>
        <w:t>RRU&amp;&amp;</w:t>
      </w: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器件库》中支持的小区制式，与板卡的工作模式进行校验，只有匹配的才允许连接；</w:t>
      </w:r>
    </w:p>
    <w:p w:rsidR="006569E3" w:rsidRPr="004657E6" w:rsidRDefault="006569E3" w:rsidP="006569E3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RRU</w:t>
      </w:r>
      <w:r>
        <w:rPr>
          <w:rFonts w:hint="eastAsia"/>
        </w:rPr>
        <w:t>连接位置与器件类型的修改（除单独修改</w:t>
      </w:r>
      <w:proofErr w:type="spellStart"/>
      <w:r>
        <w:rPr>
          <w:rFonts w:hint="eastAsia"/>
        </w:rPr>
        <w:t>netRRULocation</w:t>
      </w:r>
      <w:proofErr w:type="spellEnd"/>
      <w:r>
        <w:rPr>
          <w:rFonts w:hint="eastAsia"/>
        </w:rPr>
        <w:t>），若该</w:t>
      </w:r>
      <w:r>
        <w:rPr>
          <w:rFonts w:hint="eastAsia"/>
        </w:rPr>
        <w:t>RRU</w:t>
      </w:r>
      <w:r>
        <w:rPr>
          <w:rFonts w:hint="eastAsia"/>
        </w:rPr>
        <w:t>上，已经建立本地小区，则不允许修改。</w:t>
      </w:r>
    </w:p>
    <w:p w:rsidR="006569E3" w:rsidRDefault="006569E3" w:rsidP="006569E3">
      <w:pPr>
        <w:pStyle w:val="a3"/>
        <w:ind w:left="420" w:firstLineChars="0" w:firstLine="0"/>
      </w:pPr>
    </w:p>
    <w:p w:rsidR="00DB0C81" w:rsidRDefault="00DB0C81" w:rsidP="00DB0C81">
      <w:pPr>
        <w:pStyle w:val="a3"/>
        <w:ind w:left="420" w:firstLineChars="0" w:firstLine="0"/>
        <w:rPr>
          <w:color w:val="FF0000"/>
        </w:rPr>
      </w:pPr>
      <w:r w:rsidRPr="00DB0C81">
        <w:rPr>
          <w:rFonts w:hint="eastAsia"/>
          <w:color w:val="FF0000"/>
        </w:rPr>
        <w:t>是不是统一</w:t>
      </w:r>
      <w:r w:rsidRPr="00DB0C81">
        <w:rPr>
          <w:rFonts w:hint="eastAsia"/>
          <w:color w:val="FF0000"/>
        </w:rPr>
        <w:t>SCMT</w:t>
      </w:r>
      <w:r>
        <w:rPr>
          <w:rFonts w:hint="eastAsia"/>
          <w:color w:val="FF0000"/>
        </w:rPr>
        <w:t>模块做个处理：每个元件的连接点只能连接一处，不能多点出多点进</w:t>
      </w:r>
      <w:r>
        <w:rPr>
          <w:rFonts w:hint="eastAsia"/>
          <w:color w:val="FF0000"/>
        </w:rPr>
        <w:t>??</w:t>
      </w:r>
    </w:p>
    <w:p w:rsidR="00984D64" w:rsidRDefault="00984D64" w:rsidP="00984D64">
      <w:pPr>
        <w:ind w:firstLineChars="200" w:firstLine="420"/>
      </w:pPr>
    </w:p>
    <w:p w:rsidR="00984D64" w:rsidRDefault="00984D64" w:rsidP="00984D64">
      <w:pPr>
        <w:ind w:firstLineChars="200" w:firstLine="420"/>
      </w:pPr>
      <w:r>
        <w:rPr>
          <w:rFonts w:hint="eastAsia"/>
        </w:rPr>
        <w:t>如上校验通过后，判断如果是将板卡与</w:t>
      </w:r>
      <w:r>
        <w:rPr>
          <w:rFonts w:hint="eastAsia"/>
        </w:rPr>
        <w:t>RRU</w:t>
      </w:r>
      <w:proofErr w:type="gramStart"/>
      <w:r>
        <w:rPr>
          <w:rFonts w:hint="eastAsia"/>
        </w:rPr>
        <w:t>的光口进行</w:t>
      </w:r>
      <w:proofErr w:type="gramEnd"/>
      <w:r>
        <w:rPr>
          <w:rFonts w:hint="eastAsia"/>
        </w:rPr>
        <w:t>连接时，需要弹出设置光模块速率的对话框，配置对应的速率。下拉框中，呈现的是《</w:t>
      </w:r>
      <w:r>
        <w:rPr>
          <w:rFonts w:hint="eastAsia"/>
        </w:rPr>
        <w:t>RRU&amp;&amp;</w:t>
      </w: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器件库》该</w:t>
      </w:r>
      <w:r>
        <w:rPr>
          <w:rFonts w:hint="eastAsia"/>
        </w:rPr>
        <w:t>RRU</w:t>
      </w:r>
      <w:r>
        <w:rPr>
          <w:rFonts w:hint="eastAsia"/>
        </w:rPr>
        <w:t>支持的速率。</w:t>
      </w:r>
    </w:p>
    <w:p w:rsidR="00984D64" w:rsidRDefault="00984D64" w:rsidP="00984D64">
      <w:r>
        <w:rPr>
          <w:noProof/>
        </w:rPr>
        <w:drawing>
          <wp:inline distT="0" distB="0" distL="0" distR="0" wp14:anchorId="491593F2" wp14:editId="5BD980A1">
            <wp:extent cx="3981450" cy="2162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64" w:rsidRPr="00984D64" w:rsidRDefault="00984D64" w:rsidP="00984D64">
      <w:pPr>
        <w:rPr>
          <w:color w:val="FF0000"/>
        </w:rPr>
      </w:pPr>
    </w:p>
    <w:p w:rsidR="002D078E" w:rsidRDefault="002D078E" w:rsidP="002D078E"/>
    <w:p w:rsidR="002E2504" w:rsidRDefault="002D078E" w:rsidP="002D078E">
      <w:r>
        <w:rPr>
          <w:rFonts w:hint="eastAsia"/>
        </w:rPr>
        <w:t>C</w:t>
      </w:r>
      <w:r>
        <w:rPr>
          <w:rFonts w:hint="eastAsia"/>
        </w:rPr>
        <w:t>步骤操作完成后，进行校验</w:t>
      </w:r>
      <w:r>
        <w:rPr>
          <w:rFonts w:hint="eastAsia"/>
        </w:rPr>
        <w:t>:</w:t>
      </w:r>
    </w:p>
    <w:p w:rsidR="002D078E" w:rsidRDefault="00966BAE" w:rsidP="00966BAE">
      <w:pPr>
        <w:pStyle w:val="a3"/>
        <w:numPr>
          <w:ilvl w:val="0"/>
          <w:numId w:val="18"/>
        </w:numPr>
        <w:ind w:firstLineChars="0"/>
      </w:pPr>
      <w:r w:rsidRPr="00966BAE">
        <w:rPr>
          <w:rFonts w:hint="eastAsia"/>
        </w:rPr>
        <w:t>RRU</w:t>
      </w:r>
      <w:r w:rsidRPr="00966BAE">
        <w:rPr>
          <w:rFonts w:hint="eastAsia"/>
        </w:rPr>
        <w:t>在负荷分担模式下，两个端口必须都</w:t>
      </w:r>
      <w:proofErr w:type="gramStart"/>
      <w:r w:rsidRPr="00966BAE">
        <w:rPr>
          <w:rFonts w:hint="eastAsia"/>
        </w:rPr>
        <w:t>与光口连接</w:t>
      </w:r>
      <w:proofErr w:type="gramEnd"/>
      <w:r w:rsidR="00AA1D6B">
        <w:rPr>
          <w:rFonts w:hint="eastAsia"/>
        </w:rPr>
        <w:t>；</w:t>
      </w:r>
    </w:p>
    <w:p w:rsidR="00AA1D6B" w:rsidRDefault="00AA1D6B" w:rsidP="00AA1D6B">
      <w:pPr>
        <w:pStyle w:val="a3"/>
        <w:numPr>
          <w:ilvl w:val="0"/>
          <w:numId w:val="18"/>
        </w:numPr>
        <w:ind w:firstLineChars="0"/>
      </w:pPr>
      <w:r w:rsidRPr="00AA1D6B">
        <w:rPr>
          <w:rFonts w:hint="eastAsia"/>
        </w:rPr>
        <w:t>RRU</w:t>
      </w:r>
      <w:r>
        <w:rPr>
          <w:rFonts w:hint="eastAsia"/>
        </w:rPr>
        <w:t>必须且只能连接到一个基带</w:t>
      </w:r>
      <w:r w:rsidRPr="00AA1D6B">
        <w:rPr>
          <w:rFonts w:hint="eastAsia"/>
        </w:rPr>
        <w:t>板卡上</w:t>
      </w:r>
      <w:r>
        <w:rPr>
          <w:rFonts w:hint="eastAsia"/>
        </w:rPr>
        <w:t>；</w:t>
      </w:r>
    </w:p>
    <w:p w:rsidR="009C4C36" w:rsidRDefault="009C4C36" w:rsidP="009C4C36"/>
    <w:p w:rsidR="009C4C36" w:rsidRDefault="009C4C36" w:rsidP="00F85FA5">
      <w:pPr>
        <w:ind w:firstLineChars="200" w:firstLine="420"/>
      </w:pPr>
      <w:r>
        <w:rPr>
          <w:rFonts w:hint="eastAsia"/>
        </w:rPr>
        <w:t>全部操作完成后，保存</w:t>
      </w:r>
      <w:r>
        <w:rPr>
          <w:rFonts w:hint="eastAsia"/>
        </w:rPr>
        <w:t>RRU</w:t>
      </w:r>
      <w:r>
        <w:rPr>
          <w:rFonts w:hint="eastAsia"/>
        </w:rPr>
        <w:t>规划相关信息</w:t>
      </w:r>
      <w:r w:rsidR="00A457E1">
        <w:rPr>
          <w:rFonts w:hint="eastAsia"/>
        </w:rPr>
        <w:t>、</w:t>
      </w:r>
      <w:r w:rsidR="00A457E1" w:rsidRPr="00770BC4">
        <w:rPr>
          <w:rFonts w:hint="eastAsia"/>
        </w:rPr>
        <w:t>IR</w:t>
      </w:r>
      <w:proofErr w:type="gramStart"/>
      <w:r w:rsidR="00A457E1" w:rsidRPr="00770BC4">
        <w:rPr>
          <w:rFonts w:hint="eastAsia"/>
        </w:rPr>
        <w:t>口规划</w:t>
      </w:r>
      <w:proofErr w:type="gramEnd"/>
      <w:r w:rsidR="00A457E1">
        <w:rPr>
          <w:rFonts w:hint="eastAsia"/>
        </w:rPr>
        <w:t>信息</w:t>
      </w:r>
      <w:r w:rsidR="00D51A63">
        <w:rPr>
          <w:rFonts w:hint="eastAsia"/>
        </w:rPr>
        <w:t>、</w:t>
      </w:r>
      <w:proofErr w:type="spellStart"/>
      <w:r w:rsidR="00D51A63">
        <w:rPr>
          <w:rFonts w:hint="eastAsia"/>
        </w:rPr>
        <w:t>rrutypeEntry</w:t>
      </w:r>
      <w:proofErr w:type="spellEnd"/>
      <w:r w:rsidR="00D51A63">
        <w:rPr>
          <w:rFonts w:hint="eastAsia"/>
        </w:rPr>
        <w:t>、</w:t>
      </w:r>
      <w:proofErr w:type="spellStart"/>
      <w:r w:rsidR="00D51A63">
        <w:rPr>
          <w:rFonts w:hint="eastAsia"/>
        </w:rPr>
        <w:t>rrutypePortEntry</w:t>
      </w:r>
      <w:proofErr w:type="spellEnd"/>
      <w:r w:rsidR="00D51A63">
        <w:rPr>
          <w:rFonts w:hint="eastAsia"/>
        </w:rPr>
        <w:t>信息</w:t>
      </w:r>
      <w:r w:rsidR="003739D8">
        <w:rPr>
          <w:rFonts w:hint="eastAsia"/>
        </w:rPr>
        <w:t>，详细指</w:t>
      </w:r>
      <w:proofErr w:type="spellStart"/>
      <w:r w:rsidR="003739D8" w:rsidRPr="003739D8">
        <w:t>AddNetRRU</w:t>
      </w:r>
      <w:proofErr w:type="spellEnd"/>
      <w:r w:rsidR="003739D8">
        <w:rPr>
          <w:rFonts w:hint="eastAsia"/>
        </w:rPr>
        <w:t>、</w:t>
      </w:r>
      <w:proofErr w:type="spellStart"/>
      <w:r w:rsidR="003739D8" w:rsidRPr="003739D8">
        <w:t>AddIROfpPortInfo</w:t>
      </w:r>
      <w:proofErr w:type="spellEnd"/>
      <w:r w:rsidR="003739D8">
        <w:rPr>
          <w:rFonts w:hint="eastAsia"/>
        </w:rPr>
        <w:t>中的节点参数</w:t>
      </w:r>
      <w:r w:rsidR="00A457E1">
        <w:rPr>
          <w:rFonts w:hint="eastAsia"/>
        </w:rPr>
        <w:t>。</w:t>
      </w:r>
      <w:r w:rsidR="002274D6">
        <w:rPr>
          <w:rFonts w:hint="eastAsia"/>
        </w:rPr>
        <w:t>其中</w:t>
      </w:r>
      <w:r w:rsidR="00A457E1">
        <w:rPr>
          <w:rFonts w:hint="eastAsia"/>
        </w:rPr>
        <w:t>RRU</w:t>
      </w:r>
      <w:proofErr w:type="gramStart"/>
      <w:r w:rsidR="00D930A4">
        <w:rPr>
          <w:rFonts w:hint="eastAsia"/>
        </w:rPr>
        <w:t>光口接入</w:t>
      </w:r>
      <w:proofErr w:type="gramEnd"/>
      <w:r w:rsidR="00D930A4">
        <w:rPr>
          <w:rFonts w:hint="eastAsia"/>
        </w:rPr>
        <w:t>的级数需要进行运算：</w:t>
      </w:r>
    </w:p>
    <w:p w:rsidR="00D930A4" w:rsidRDefault="00D930A4" w:rsidP="00D930A4">
      <w:pPr>
        <w:pStyle w:val="a3"/>
        <w:numPr>
          <w:ilvl w:val="0"/>
          <w:numId w:val="21"/>
        </w:numPr>
        <w:ind w:firstLineChars="0"/>
      </w:pPr>
      <w:r w:rsidRPr="00D930A4">
        <w:rPr>
          <w:rFonts w:hint="eastAsia"/>
        </w:rPr>
        <w:t>RRU</w:t>
      </w:r>
      <w:r w:rsidRPr="00D930A4">
        <w:rPr>
          <w:rFonts w:hint="eastAsia"/>
        </w:rPr>
        <w:t>工作为正常模式（</w:t>
      </w:r>
      <w:proofErr w:type="spellStart"/>
      <w:r w:rsidRPr="00D930A4">
        <w:rPr>
          <w:rFonts w:hint="eastAsia"/>
        </w:rPr>
        <w:t>netRRUOfpWorkMode</w:t>
      </w:r>
      <w:proofErr w:type="spellEnd"/>
      <w:r w:rsidRPr="00D930A4">
        <w:rPr>
          <w:rFonts w:hint="eastAsia"/>
        </w:rPr>
        <w:t>：</w:t>
      </w:r>
      <w:r w:rsidRPr="00D930A4">
        <w:rPr>
          <w:rFonts w:hint="eastAsia"/>
        </w:rPr>
        <w:t>normal</w:t>
      </w:r>
      <w:r w:rsidRPr="00D930A4">
        <w:rPr>
          <w:rFonts w:hint="eastAsia"/>
        </w:rPr>
        <w:t>），</w:t>
      </w:r>
      <w:r w:rsidRPr="00D930A4">
        <w:rPr>
          <w:rFonts w:hint="eastAsia"/>
        </w:rPr>
        <w:t>RRU</w:t>
      </w:r>
      <w:proofErr w:type="gramStart"/>
      <w:r w:rsidRPr="00D930A4">
        <w:rPr>
          <w:rFonts w:hint="eastAsia"/>
        </w:rPr>
        <w:t>光口</w:t>
      </w:r>
      <w:proofErr w:type="gramEnd"/>
      <w:r w:rsidRPr="00D930A4">
        <w:rPr>
          <w:rFonts w:hint="eastAsia"/>
        </w:rPr>
        <w:t>2</w:t>
      </w:r>
      <w:r w:rsidRPr="00D930A4">
        <w:rPr>
          <w:rFonts w:hint="eastAsia"/>
        </w:rPr>
        <w:t>接入板的光口号和</w:t>
      </w:r>
      <w:r w:rsidRPr="00D930A4">
        <w:rPr>
          <w:rFonts w:hint="eastAsia"/>
        </w:rPr>
        <w:t>RRU</w:t>
      </w:r>
      <w:proofErr w:type="gramStart"/>
      <w:r w:rsidRPr="00D930A4">
        <w:rPr>
          <w:rFonts w:hint="eastAsia"/>
        </w:rPr>
        <w:t>光口</w:t>
      </w:r>
      <w:proofErr w:type="gramEnd"/>
      <w:r w:rsidRPr="00D930A4">
        <w:rPr>
          <w:rFonts w:hint="eastAsia"/>
        </w:rPr>
        <w:t>2</w:t>
      </w:r>
      <w:r w:rsidRPr="00D930A4">
        <w:rPr>
          <w:rFonts w:hint="eastAsia"/>
        </w:rPr>
        <w:t>的接入的级数</w:t>
      </w:r>
      <w:r>
        <w:rPr>
          <w:rFonts w:hint="eastAsia"/>
        </w:rPr>
        <w:t>由</w:t>
      </w:r>
      <w:r>
        <w:rPr>
          <w:rFonts w:hint="eastAsia"/>
        </w:rPr>
        <w:t>SCMT</w:t>
      </w:r>
      <w:r>
        <w:rPr>
          <w:rFonts w:hint="eastAsia"/>
        </w:rPr>
        <w:t>保存</w:t>
      </w:r>
      <w:r w:rsidR="00784AE1">
        <w:rPr>
          <w:rFonts w:hint="eastAsia"/>
        </w:rPr>
        <w:t>为无效，</w:t>
      </w:r>
      <w:r w:rsidRPr="00D930A4">
        <w:rPr>
          <w:rFonts w:hint="eastAsia"/>
        </w:rPr>
        <w:t>RRU</w:t>
      </w:r>
      <w:proofErr w:type="gramStart"/>
      <w:r w:rsidRPr="00D930A4">
        <w:rPr>
          <w:rFonts w:hint="eastAsia"/>
        </w:rPr>
        <w:t>光口</w:t>
      </w:r>
      <w:proofErr w:type="gramEnd"/>
      <w:r w:rsidRPr="00D930A4">
        <w:rPr>
          <w:rFonts w:hint="eastAsia"/>
        </w:rPr>
        <w:t>1</w:t>
      </w:r>
      <w:r>
        <w:rPr>
          <w:rFonts w:hint="eastAsia"/>
        </w:rPr>
        <w:t>接入的级数</w:t>
      </w:r>
      <w:r w:rsidRPr="00D930A4">
        <w:rPr>
          <w:rFonts w:hint="eastAsia"/>
        </w:rPr>
        <w:t>为</w:t>
      </w:r>
      <w:r w:rsidRPr="00D930A4">
        <w:rPr>
          <w:rFonts w:hint="eastAsia"/>
        </w:rPr>
        <w:t>1</w:t>
      </w:r>
      <w:r w:rsidR="00784AE1">
        <w:rPr>
          <w:rFonts w:hint="eastAsia"/>
        </w:rPr>
        <w:t>；</w:t>
      </w:r>
    </w:p>
    <w:p w:rsidR="00784AE1" w:rsidRDefault="00784AE1" w:rsidP="00D930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RRU</w:t>
      </w:r>
      <w:r>
        <w:rPr>
          <w:rFonts w:hint="eastAsia"/>
        </w:rPr>
        <w:t>工作为级联模式（</w:t>
      </w:r>
      <w:proofErr w:type="spellStart"/>
      <w:r>
        <w:rPr>
          <w:rFonts w:hint="eastAsia"/>
        </w:rPr>
        <w:t>netRRUOfpWorkMode</w:t>
      </w:r>
      <w:proofErr w:type="spellEnd"/>
      <w:r>
        <w:rPr>
          <w:rFonts w:hint="eastAsia"/>
        </w:rPr>
        <w:t>：</w:t>
      </w:r>
      <w:r>
        <w:rPr>
          <w:rFonts w:hint="eastAsia"/>
        </w:rPr>
        <w:t>lined</w:t>
      </w:r>
      <w:r>
        <w:rPr>
          <w:rFonts w:hint="eastAsia"/>
        </w:rPr>
        <w:t>），</w:t>
      </w:r>
      <w:r>
        <w:rPr>
          <w:rFonts w:hint="eastAsia"/>
        </w:rPr>
        <w:t>RRU</w:t>
      </w:r>
      <w:proofErr w:type="gramStart"/>
      <w:r>
        <w:rPr>
          <w:rFonts w:hint="eastAsia"/>
        </w:rPr>
        <w:t>光口</w:t>
      </w:r>
      <w:proofErr w:type="gramEnd"/>
      <w:r>
        <w:rPr>
          <w:rFonts w:hint="eastAsia"/>
        </w:rPr>
        <w:t>2</w:t>
      </w:r>
      <w:r>
        <w:rPr>
          <w:rFonts w:hint="eastAsia"/>
        </w:rPr>
        <w:t>接入板的光口号和</w:t>
      </w:r>
      <w:r>
        <w:rPr>
          <w:rFonts w:hint="eastAsia"/>
        </w:rPr>
        <w:t>RRU</w:t>
      </w:r>
      <w:proofErr w:type="gramStart"/>
      <w:r>
        <w:rPr>
          <w:rFonts w:hint="eastAsia"/>
        </w:rPr>
        <w:t>光口</w:t>
      </w:r>
      <w:proofErr w:type="gramEnd"/>
      <w:r>
        <w:rPr>
          <w:rFonts w:hint="eastAsia"/>
        </w:rPr>
        <w:t>2</w:t>
      </w:r>
      <w:r>
        <w:rPr>
          <w:rFonts w:hint="eastAsia"/>
        </w:rPr>
        <w:t>的接入的级数置为无效，若该</w:t>
      </w:r>
      <w:r>
        <w:rPr>
          <w:rFonts w:hint="eastAsia"/>
        </w:rPr>
        <w:t>RRU</w:t>
      </w:r>
      <w:proofErr w:type="gramStart"/>
      <w:r>
        <w:rPr>
          <w:rFonts w:hint="eastAsia"/>
        </w:rPr>
        <w:t>光口</w:t>
      </w:r>
      <w:proofErr w:type="gramEnd"/>
      <w:r>
        <w:rPr>
          <w:rFonts w:hint="eastAsia"/>
        </w:rPr>
        <w:t>1</w:t>
      </w:r>
      <w:r>
        <w:rPr>
          <w:rFonts w:hint="eastAsia"/>
        </w:rPr>
        <w:t>接入级数</w:t>
      </w:r>
      <w:r w:rsidR="00122520">
        <w:rPr>
          <w:rFonts w:hint="eastAsia"/>
        </w:rPr>
        <w:t>为当前的</w:t>
      </w:r>
      <w:r w:rsidR="00122520">
        <w:rPr>
          <w:rFonts w:hint="eastAsia"/>
        </w:rPr>
        <w:t>RRU</w:t>
      </w:r>
      <w:r w:rsidR="00BE77C6">
        <w:rPr>
          <w:rFonts w:hint="eastAsia"/>
        </w:rPr>
        <w:t>串联的</w:t>
      </w:r>
      <w:r w:rsidR="00122520">
        <w:rPr>
          <w:rFonts w:hint="eastAsia"/>
        </w:rPr>
        <w:t>层级数；</w:t>
      </w:r>
    </w:p>
    <w:p w:rsidR="009C4C36" w:rsidRDefault="00911918" w:rsidP="00911918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RRU</w:t>
      </w:r>
      <w:r>
        <w:rPr>
          <w:rFonts w:hint="eastAsia"/>
        </w:rPr>
        <w:t>工作为主备</w:t>
      </w:r>
      <w:r>
        <w:rPr>
          <w:rFonts w:hint="eastAsia"/>
        </w:rPr>
        <w:t>/</w:t>
      </w:r>
      <w:r>
        <w:rPr>
          <w:rFonts w:hint="eastAsia"/>
        </w:rPr>
        <w:t>分担模式（</w:t>
      </w:r>
      <w:proofErr w:type="spellStart"/>
      <w:r>
        <w:rPr>
          <w:rFonts w:hint="eastAsia"/>
        </w:rPr>
        <w:t>netRRUOfpWorkMode</w:t>
      </w:r>
      <w:proofErr w:type="spellEnd"/>
      <w:r>
        <w:rPr>
          <w:rFonts w:hint="eastAsia"/>
        </w:rPr>
        <w:t>：</w:t>
      </w:r>
      <w:r>
        <w:rPr>
          <w:rFonts w:hint="eastAsia"/>
        </w:rPr>
        <w:t>shared</w:t>
      </w:r>
      <w:r>
        <w:rPr>
          <w:rFonts w:hint="eastAsia"/>
        </w:rPr>
        <w:t>），</w:t>
      </w:r>
      <w:r>
        <w:rPr>
          <w:rFonts w:hint="eastAsia"/>
        </w:rPr>
        <w:t>RRU</w:t>
      </w:r>
      <w:proofErr w:type="gramStart"/>
      <w:r>
        <w:rPr>
          <w:rFonts w:hint="eastAsia"/>
        </w:rPr>
        <w:t>光口</w:t>
      </w:r>
      <w:proofErr w:type="gramEnd"/>
      <w:r>
        <w:rPr>
          <w:rFonts w:hint="eastAsia"/>
        </w:rPr>
        <w:t>2</w:t>
      </w:r>
      <w:r>
        <w:rPr>
          <w:rFonts w:hint="eastAsia"/>
        </w:rPr>
        <w:t>接入板的光口号和</w:t>
      </w:r>
      <w:r>
        <w:rPr>
          <w:rFonts w:hint="eastAsia"/>
        </w:rPr>
        <w:t>RRU</w:t>
      </w:r>
      <w:proofErr w:type="gramStart"/>
      <w:r>
        <w:rPr>
          <w:rFonts w:hint="eastAsia"/>
        </w:rPr>
        <w:t>光口</w:t>
      </w:r>
      <w:proofErr w:type="gramEnd"/>
      <w:r>
        <w:rPr>
          <w:rFonts w:hint="eastAsia"/>
        </w:rPr>
        <w:t>2</w:t>
      </w:r>
      <w:r w:rsidR="00A26E26">
        <w:rPr>
          <w:rFonts w:hint="eastAsia"/>
        </w:rPr>
        <w:t>的接入的级数</w:t>
      </w:r>
      <w:r>
        <w:rPr>
          <w:rFonts w:hint="eastAsia"/>
        </w:rPr>
        <w:t>都为</w:t>
      </w:r>
      <w:r>
        <w:rPr>
          <w:rFonts w:hint="eastAsia"/>
        </w:rPr>
        <w:t>1</w:t>
      </w:r>
      <w:r w:rsidR="00B55290">
        <w:rPr>
          <w:rFonts w:hint="eastAsia"/>
        </w:rPr>
        <w:t>；</w:t>
      </w:r>
    </w:p>
    <w:p w:rsidR="009D43EF" w:rsidRPr="009C4C36" w:rsidRDefault="00D51A63" w:rsidP="00D51A63">
      <w:pPr>
        <w:pStyle w:val="a3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rrutypeEntry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rrutypePortEntry</w:t>
      </w:r>
      <w:proofErr w:type="spellEnd"/>
      <w:r>
        <w:rPr>
          <w:rFonts w:hint="eastAsia"/>
        </w:rPr>
        <w:t>信息</w:t>
      </w:r>
      <w:r>
        <w:rPr>
          <w:rFonts w:hint="eastAsia"/>
        </w:rPr>
        <w:t>之所以要保存，是针对当前基站不不存在该款</w:t>
      </w:r>
      <w:r>
        <w:rPr>
          <w:rFonts w:hint="eastAsia"/>
        </w:rPr>
        <w:t>RRU</w:t>
      </w:r>
      <w:r>
        <w:rPr>
          <w:rFonts w:hint="eastAsia"/>
        </w:rPr>
        <w:t>相关器件信息时，后续需要</w:t>
      </w:r>
      <w:r>
        <w:rPr>
          <w:rFonts w:hint="eastAsia"/>
        </w:rPr>
        <w:t>SCMT</w:t>
      </w:r>
      <w:r>
        <w:rPr>
          <w:rFonts w:hint="eastAsia"/>
        </w:rPr>
        <w:t>工具进行下发</w:t>
      </w:r>
      <w:r>
        <w:rPr>
          <w:rFonts w:hint="eastAsia"/>
        </w:rPr>
        <w:t>add</w:t>
      </w:r>
      <w:r>
        <w:rPr>
          <w:rFonts w:hint="eastAsia"/>
        </w:rPr>
        <w:t>命令；</w:t>
      </w:r>
    </w:p>
    <w:p w:rsidR="00E446BD" w:rsidRPr="00E446BD" w:rsidRDefault="00E446BD" w:rsidP="00E446BD">
      <w:pPr>
        <w:pStyle w:val="3"/>
        <w:numPr>
          <w:ilvl w:val="2"/>
          <w:numId w:val="2"/>
        </w:numPr>
      </w:pPr>
      <w:bookmarkStart w:id="19" w:name="_Toc522879270"/>
      <w:proofErr w:type="spellStart"/>
      <w:r>
        <w:t>p</w:t>
      </w:r>
      <w:r>
        <w:rPr>
          <w:rFonts w:hint="eastAsia"/>
        </w:rPr>
        <w:t>RRU</w:t>
      </w:r>
      <w:proofErr w:type="spellEnd"/>
      <w:r>
        <w:rPr>
          <w:rFonts w:hint="eastAsia"/>
        </w:rPr>
        <w:t>规划</w:t>
      </w:r>
      <w:bookmarkEnd w:id="19"/>
    </w:p>
    <w:p w:rsidR="00987857" w:rsidRDefault="00987857" w:rsidP="00987857">
      <w:r>
        <w:rPr>
          <w:rFonts w:hint="eastAsia"/>
        </w:rPr>
        <w:t>如果是</w:t>
      </w: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规划，相比普通</w:t>
      </w:r>
      <w:r>
        <w:rPr>
          <w:rFonts w:hint="eastAsia"/>
        </w:rPr>
        <w:t>RRU</w:t>
      </w:r>
      <w:r>
        <w:rPr>
          <w:rFonts w:hint="eastAsia"/>
        </w:rPr>
        <w:t>，多了一步</w:t>
      </w:r>
      <w:proofErr w:type="spellStart"/>
      <w:r>
        <w:rPr>
          <w:rFonts w:hint="eastAsia"/>
        </w:rPr>
        <w:t>rHUB</w:t>
      </w:r>
      <w:proofErr w:type="spellEnd"/>
      <w:r>
        <w:rPr>
          <w:rFonts w:hint="eastAsia"/>
        </w:rPr>
        <w:t>的规划：</w:t>
      </w:r>
    </w:p>
    <w:p w:rsidR="00987857" w:rsidRDefault="00987857" w:rsidP="0098785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拖拽</w:t>
      </w:r>
      <w:proofErr w:type="spellStart"/>
      <w:r>
        <w:rPr>
          <w:rFonts w:hint="eastAsia"/>
        </w:rPr>
        <w:t>rHUB</w:t>
      </w:r>
      <w:proofErr w:type="spellEnd"/>
      <w:r>
        <w:rPr>
          <w:rFonts w:hint="eastAsia"/>
        </w:rPr>
        <w:t>网元器件，配置网元属性；</w:t>
      </w:r>
    </w:p>
    <w:p w:rsidR="00987857" w:rsidRDefault="00987857" w:rsidP="0098785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rHUB</w:t>
      </w:r>
      <w:proofErr w:type="spellEnd"/>
      <w:proofErr w:type="gramStart"/>
      <w:r>
        <w:rPr>
          <w:rFonts w:hint="eastAsia"/>
        </w:rPr>
        <w:t>的光口与</w:t>
      </w:r>
      <w:proofErr w:type="gramEnd"/>
      <w:r>
        <w:rPr>
          <w:rFonts w:hint="eastAsia"/>
        </w:rPr>
        <w:t>板卡</w:t>
      </w:r>
      <w:r w:rsidR="00C04804">
        <w:rPr>
          <w:rFonts w:hint="eastAsia"/>
        </w:rPr>
        <w:t>/</w:t>
      </w:r>
      <w:proofErr w:type="spellStart"/>
      <w:r w:rsidR="00C04804">
        <w:rPr>
          <w:rFonts w:hint="eastAsia"/>
        </w:rPr>
        <w:t>rHUB</w:t>
      </w:r>
      <w:proofErr w:type="spellEnd"/>
      <w:r>
        <w:rPr>
          <w:rFonts w:hint="eastAsia"/>
        </w:rPr>
        <w:t>进行连线；</w:t>
      </w:r>
      <w:r>
        <w:rPr>
          <w:rFonts w:hint="eastAsia"/>
        </w:rPr>
        <w:t xml:space="preserve"> </w:t>
      </w:r>
    </w:p>
    <w:p w:rsidR="00987857" w:rsidRDefault="00987857" w:rsidP="0098785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拖拽</w:t>
      </w:r>
      <w:proofErr w:type="spellStart"/>
      <w:r w:rsidR="002D726C">
        <w:rPr>
          <w:rFonts w:hint="eastAsia"/>
        </w:rPr>
        <w:t>p</w:t>
      </w:r>
      <w:r>
        <w:rPr>
          <w:rFonts w:hint="eastAsia"/>
        </w:rPr>
        <w:t>RRU</w:t>
      </w:r>
      <w:proofErr w:type="spellEnd"/>
      <w:r>
        <w:rPr>
          <w:rFonts w:hint="eastAsia"/>
        </w:rPr>
        <w:t>网元器件，配置网元属性；</w:t>
      </w:r>
    </w:p>
    <w:p w:rsidR="00987857" w:rsidRDefault="00987857" w:rsidP="0098785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将</w:t>
      </w:r>
      <w:proofErr w:type="spellStart"/>
      <w:r w:rsidR="002D726C">
        <w:rPr>
          <w:rFonts w:hint="eastAsia"/>
        </w:rPr>
        <w:t>p</w:t>
      </w:r>
      <w:r>
        <w:rPr>
          <w:rFonts w:hint="eastAsia"/>
        </w:rPr>
        <w:t>RRU</w:t>
      </w:r>
      <w:proofErr w:type="spellEnd"/>
      <w:proofErr w:type="gramStart"/>
      <w:r>
        <w:rPr>
          <w:rFonts w:hint="eastAsia"/>
        </w:rPr>
        <w:t>的光口与</w:t>
      </w:r>
      <w:proofErr w:type="spellStart"/>
      <w:proofErr w:type="gramEnd"/>
      <w:r>
        <w:rPr>
          <w:rFonts w:hint="eastAsia"/>
        </w:rPr>
        <w:t>rHUB</w:t>
      </w:r>
      <w:proofErr w:type="spellEnd"/>
      <w:r>
        <w:rPr>
          <w:rFonts w:hint="eastAsia"/>
        </w:rPr>
        <w:t>的以太端口进行连线；</w:t>
      </w:r>
    </w:p>
    <w:p w:rsidR="00351C87" w:rsidRDefault="00351C87" w:rsidP="00652ECE">
      <w:pPr>
        <w:pStyle w:val="a3"/>
        <w:ind w:left="780" w:firstLineChars="0" w:firstLine="0"/>
      </w:pPr>
    </w:p>
    <w:p w:rsidR="00351C87" w:rsidRDefault="00351C87" w:rsidP="00351C87">
      <w:r>
        <w:rPr>
          <w:rFonts w:hint="eastAsia"/>
        </w:rPr>
        <w:t>A</w:t>
      </w:r>
      <w:r>
        <w:rPr>
          <w:rFonts w:hint="eastAsia"/>
        </w:rPr>
        <w:t>步骤操作完成后，进行如下校验：</w:t>
      </w:r>
    </w:p>
    <w:p w:rsidR="00351C87" w:rsidRDefault="00351C87" w:rsidP="00351C8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配置的工作模式与《</w:t>
      </w:r>
      <w:r>
        <w:rPr>
          <w:rFonts w:hint="eastAsia"/>
        </w:rPr>
        <w:t>RRU&amp;&amp;</w:t>
      </w: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器件库》中该</w:t>
      </w:r>
      <w:r>
        <w:rPr>
          <w:rFonts w:hint="eastAsia"/>
        </w:rPr>
        <w:t>RRU</w:t>
      </w:r>
      <w:r>
        <w:rPr>
          <w:rFonts w:hint="eastAsia"/>
        </w:rPr>
        <w:t>支持的工作模式匹配；</w:t>
      </w:r>
    </w:p>
    <w:p w:rsidR="000D7E5D" w:rsidRPr="00987857" w:rsidRDefault="000D7E5D" w:rsidP="00351C87"/>
    <w:p w:rsidR="00652ECE" w:rsidRDefault="00E048EF" w:rsidP="00652ECE">
      <w:r>
        <w:rPr>
          <w:rFonts w:hint="eastAsia"/>
        </w:rPr>
        <w:t>B</w:t>
      </w:r>
      <w:r w:rsidR="00652ECE">
        <w:rPr>
          <w:rFonts w:hint="eastAsia"/>
        </w:rPr>
        <w:t>步骤进行连线时，进行校验</w:t>
      </w:r>
      <w:r w:rsidR="00652ECE">
        <w:rPr>
          <w:rFonts w:hint="eastAsia"/>
        </w:rPr>
        <w:t>:</w:t>
      </w:r>
    </w:p>
    <w:p w:rsidR="00652ECE" w:rsidRDefault="00652ECE" w:rsidP="00652EC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板卡的一个</w:t>
      </w:r>
      <w:proofErr w:type="gramStart"/>
      <w:r>
        <w:rPr>
          <w:rFonts w:hint="eastAsia"/>
        </w:rPr>
        <w:t>光口只能</w:t>
      </w:r>
      <w:proofErr w:type="gramEnd"/>
      <w:r>
        <w:rPr>
          <w:rFonts w:hint="eastAsia"/>
        </w:rPr>
        <w:t>与一个</w:t>
      </w:r>
      <w:proofErr w:type="spellStart"/>
      <w:r w:rsidR="00F8314D">
        <w:rPr>
          <w:rFonts w:hint="eastAsia"/>
        </w:rPr>
        <w:t>rHUB</w:t>
      </w:r>
      <w:proofErr w:type="spellEnd"/>
      <w:r>
        <w:rPr>
          <w:rFonts w:hint="eastAsia"/>
        </w:rPr>
        <w:t>中的</w:t>
      </w:r>
      <w:proofErr w:type="gramStart"/>
      <w:r>
        <w:rPr>
          <w:rFonts w:hint="eastAsia"/>
        </w:rPr>
        <w:t>某个光口连接</w:t>
      </w:r>
      <w:proofErr w:type="gramEnd"/>
      <w:r>
        <w:rPr>
          <w:rFonts w:hint="eastAsia"/>
        </w:rPr>
        <w:t>；</w:t>
      </w:r>
    </w:p>
    <w:p w:rsidR="00652ECE" w:rsidRDefault="00652ECE" w:rsidP="00652EC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如果</w:t>
      </w:r>
      <w:proofErr w:type="spellStart"/>
      <w:r w:rsidR="00D7477E">
        <w:rPr>
          <w:rFonts w:hint="eastAsia"/>
        </w:rPr>
        <w:t>rHUB</w:t>
      </w:r>
      <w:proofErr w:type="spellEnd"/>
      <w:r w:rsidR="00380A69">
        <w:rPr>
          <w:rFonts w:hint="eastAsia"/>
        </w:rPr>
        <w:t>是正常模式时，只有</w:t>
      </w:r>
      <w:proofErr w:type="spellStart"/>
      <w:r w:rsidR="00380A69">
        <w:rPr>
          <w:rFonts w:hint="eastAsia"/>
        </w:rPr>
        <w:t>rHUB</w:t>
      </w:r>
      <w:proofErr w:type="spellEnd"/>
      <w:r w:rsidR="00380A69">
        <w:rPr>
          <w:rFonts w:hint="eastAsia"/>
        </w:rPr>
        <w:t>左侧的光口</w:t>
      </w:r>
      <w:r w:rsidR="00BF42D3">
        <w:rPr>
          <w:rFonts w:hint="eastAsia"/>
        </w:rPr>
        <w:t>（</w:t>
      </w:r>
      <w:r w:rsidR="00BF42D3">
        <w:rPr>
          <w:rFonts w:hint="eastAsia"/>
        </w:rPr>
        <w:t>rhub1.0</w:t>
      </w:r>
      <w:proofErr w:type="gramStart"/>
      <w:r w:rsidR="00BF42D3">
        <w:rPr>
          <w:rFonts w:hint="eastAsia"/>
        </w:rPr>
        <w:t>只有光口</w:t>
      </w:r>
      <w:proofErr w:type="gramEnd"/>
      <w:r w:rsidR="007836D6">
        <w:rPr>
          <w:rFonts w:hint="eastAsia"/>
        </w:rPr>
        <w:t>1</w:t>
      </w:r>
      <w:r w:rsidR="00BF42D3">
        <w:rPr>
          <w:rFonts w:hint="eastAsia"/>
        </w:rPr>
        <w:t>可连接，</w:t>
      </w:r>
      <w:r w:rsidR="00BF42D3">
        <w:rPr>
          <w:rFonts w:hint="eastAsia"/>
        </w:rPr>
        <w:t>rhub2.0</w:t>
      </w:r>
      <w:proofErr w:type="gramStart"/>
      <w:r w:rsidR="00BF42D3">
        <w:rPr>
          <w:rFonts w:hint="eastAsia"/>
        </w:rPr>
        <w:t>光口</w:t>
      </w:r>
      <w:proofErr w:type="gramEnd"/>
      <w:r w:rsidR="00BF42D3">
        <w:rPr>
          <w:rFonts w:hint="eastAsia"/>
        </w:rPr>
        <w:t>1</w:t>
      </w:r>
      <w:r w:rsidR="00BF42D3">
        <w:rPr>
          <w:rFonts w:hint="eastAsia"/>
        </w:rPr>
        <w:t>，</w:t>
      </w:r>
      <w:r w:rsidR="00BF42D3">
        <w:rPr>
          <w:rFonts w:hint="eastAsia"/>
        </w:rPr>
        <w:t>2</w:t>
      </w:r>
      <w:r w:rsidR="00BF42D3">
        <w:rPr>
          <w:rFonts w:hint="eastAsia"/>
        </w:rPr>
        <w:t>都可以连接）</w:t>
      </w:r>
      <w:r>
        <w:rPr>
          <w:rFonts w:hint="eastAsia"/>
        </w:rPr>
        <w:t>可以板卡连接；</w:t>
      </w:r>
      <w:proofErr w:type="gramStart"/>
      <w:r w:rsidR="00952BFA">
        <w:rPr>
          <w:rFonts w:hint="eastAsia"/>
        </w:rPr>
        <w:t>其它光口不能</w:t>
      </w:r>
      <w:proofErr w:type="gramEnd"/>
      <w:r w:rsidR="00952BFA">
        <w:rPr>
          <w:rFonts w:hint="eastAsia"/>
        </w:rPr>
        <w:t>连接</w:t>
      </w:r>
      <w:r w:rsidR="00BE2F19">
        <w:rPr>
          <w:rFonts w:hint="eastAsia"/>
        </w:rPr>
        <w:t>。</w:t>
      </w:r>
    </w:p>
    <w:p w:rsidR="00652ECE" w:rsidRDefault="00E25DE0" w:rsidP="00652EC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只有都是级联模式的</w:t>
      </w:r>
      <w:proofErr w:type="spellStart"/>
      <w:r>
        <w:rPr>
          <w:rFonts w:hint="eastAsia"/>
        </w:rPr>
        <w:t>rHUB</w:t>
      </w:r>
      <w:proofErr w:type="spellEnd"/>
      <w:r>
        <w:rPr>
          <w:rFonts w:hint="eastAsia"/>
        </w:rPr>
        <w:t>，才能进行级联连接；</w:t>
      </w:r>
      <w:r w:rsidR="00EC6269">
        <w:rPr>
          <w:rFonts w:hint="eastAsia"/>
        </w:rPr>
        <w:t>最多只能级联</w:t>
      </w:r>
      <w:r w:rsidR="00EC6269">
        <w:rPr>
          <w:rFonts w:hint="eastAsia"/>
        </w:rPr>
        <w:t>4</w:t>
      </w:r>
      <w:r w:rsidR="00EC6269">
        <w:rPr>
          <w:rFonts w:hint="eastAsia"/>
        </w:rPr>
        <w:t>级；</w:t>
      </w:r>
    </w:p>
    <w:p w:rsidR="00896CD2" w:rsidRDefault="00896CD2" w:rsidP="00652EC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只有同类型的</w:t>
      </w:r>
      <w:proofErr w:type="spellStart"/>
      <w:r>
        <w:rPr>
          <w:rFonts w:hint="eastAsia"/>
        </w:rPr>
        <w:t>rHUB</w:t>
      </w:r>
      <w:proofErr w:type="spellEnd"/>
      <w:r>
        <w:rPr>
          <w:rFonts w:hint="eastAsia"/>
        </w:rPr>
        <w:t>才能级联，即</w:t>
      </w:r>
      <w:r>
        <w:rPr>
          <w:rFonts w:hint="eastAsia"/>
        </w:rPr>
        <w:t>rHUB1.0</w:t>
      </w:r>
      <w:r>
        <w:rPr>
          <w:rFonts w:hint="eastAsia"/>
        </w:rPr>
        <w:t>级联</w:t>
      </w:r>
      <w:r>
        <w:rPr>
          <w:rFonts w:hint="eastAsia"/>
        </w:rPr>
        <w:t>1.0</w:t>
      </w:r>
      <w:r>
        <w:rPr>
          <w:rFonts w:hint="eastAsia"/>
        </w:rPr>
        <w:t>，</w:t>
      </w:r>
      <w:r>
        <w:rPr>
          <w:rFonts w:hint="eastAsia"/>
        </w:rPr>
        <w:t>rHUB2.0</w:t>
      </w:r>
      <w:r>
        <w:rPr>
          <w:rFonts w:hint="eastAsia"/>
        </w:rPr>
        <w:t>级联</w:t>
      </w:r>
      <w:r>
        <w:rPr>
          <w:rFonts w:hint="eastAsia"/>
        </w:rPr>
        <w:t>2.0</w:t>
      </w:r>
      <w:r>
        <w:rPr>
          <w:rFonts w:hint="eastAsia"/>
        </w:rPr>
        <w:t>；</w:t>
      </w:r>
    </w:p>
    <w:p w:rsidR="00896CD2" w:rsidRDefault="00896CD2" w:rsidP="00896CD2">
      <w:pPr>
        <w:pStyle w:val="a3"/>
        <w:numPr>
          <w:ilvl w:val="0"/>
          <w:numId w:val="17"/>
        </w:numPr>
        <w:ind w:firstLineChars="0"/>
      </w:pPr>
      <w:r>
        <w:t>rHUB1.0</w:t>
      </w:r>
      <w:r>
        <w:rPr>
          <w:rFonts w:hint="eastAsia"/>
        </w:rPr>
        <w:t>是级联模式时，</w:t>
      </w:r>
      <w:proofErr w:type="gramStart"/>
      <w:r>
        <w:rPr>
          <w:rFonts w:hint="eastAsia"/>
        </w:rPr>
        <w:t>只能光口</w:t>
      </w:r>
      <w:proofErr w:type="gramEnd"/>
      <w:r>
        <w:rPr>
          <w:rFonts w:hint="eastAsia"/>
        </w:rPr>
        <w:t>2</w:t>
      </w:r>
      <w:r>
        <w:rPr>
          <w:rFonts w:hint="eastAsia"/>
        </w:rPr>
        <w:t>能连接下一级</w:t>
      </w:r>
      <w:proofErr w:type="spellStart"/>
      <w:r>
        <w:rPr>
          <w:rFonts w:hint="eastAsia"/>
        </w:rPr>
        <w:t>rHUB</w:t>
      </w:r>
      <w:proofErr w:type="spellEnd"/>
      <w:proofErr w:type="gramStart"/>
      <w:r>
        <w:rPr>
          <w:rFonts w:hint="eastAsia"/>
        </w:rPr>
        <w:t>的光口</w:t>
      </w:r>
      <w:proofErr w:type="gramEnd"/>
      <w:r>
        <w:rPr>
          <w:rFonts w:hint="eastAsia"/>
        </w:rPr>
        <w:t>1</w:t>
      </w:r>
      <w:r>
        <w:rPr>
          <w:rFonts w:hint="eastAsia"/>
        </w:rPr>
        <w:t>；</w:t>
      </w:r>
      <w:proofErr w:type="gramStart"/>
      <w:r>
        <w:rPr>
          <w:rFonts w:hint="eastAsia"/>
        </w:rPr>
        <w:t>只有光口</w:t>
      </w:r>
      <w:proofErr w:type="gramEnd"/>
      <w:r>
        <w:rPr>
          <w:rFonts w:hint="eastAsia"/>
        </w:rPr>
        <w:t>1</w:t>
      </w:r>
      <w:r>
        <w:rPr>
          <w:rFonts w:hint="eastAsia"/>
        </w:rPr>
        <w:t>能连接上一级</w:t>
      </w:r>
      <w:proofErr w:type="spellStart"/>
      <w:r>
        <w:rPr>
          <w:rFonts w:hint="eastAsia"/>
        </w:rPr>
        <w:t>rHUB</w:t>
      </w:r>
      <w:proofErr w:type="spellEnd"/>
      <w:proofErr w:type="gramStart"/>
      <w:r>
        <w:rPr>
          <w:rFonts w:hint="eastAsia"/>
        </w:rPr>
        <w:t>的光口</w:t>
      </w:r>
      <w:proofErr w:type="gramEnd"/>
      <w:r>
        <w:rPr>
          <w:rFonts w:hint="eastAsia"/>
        </w:rPr>
        <w:t>2</w:t>
      </w:r>
      <w:r>
        <w:rPr>
          <w:rFonts w:hint="eastAsia"/>
        </w:rPr>
        <w:t>；</w:t>
      </w:r>
    </w:p>
    <w:p w:rsidR="00EC6269" w:rsidRDefault="00EC6269" w:rsidP="00652ECE">
      <w:pPr>
        <w:pStyle w:val="a3"/>
        <w:numPr>
          <w:ilvl w:val="0"/>
          <w:numId w:val="17"/>
        </w:numPr>
        <w:ind w:firstLineChars="0"/>
      </w:pPr>
      <w:r>
        <w:t>rHUB</w:t>
      </w:r>
      <w:r w:rsidR="00E963BB">
        <w:rPr>
          <w:rFonts w:hint="eastAsia"/>
        </w:rPr>
        <w:t>2.0</w:t>
      </w:r>
      <w:r>
        <w:rPr>
          <w:rFonts w:hint="eastAsia"/>
        </w:rPr>
        <w:t>是级联模式时，</w:t>
      </w:r>
      <w:proofErr w:type="gramStart"/>
      <w:r>
        <w:rPr>
          <w:rFonts w:hint="eastAsia"/>
        </w:rPr>
        <w:t>只有光口</w:t>
      </w:r>
      <w:proofErr w:type="gramEnd"/>
      <w:r>
        <w:rPr>
          <w:rFonts w:hint="eastAsia"/>
        </w:rPr>
        <w:t>3</w:t>
      </w:r>
      <w:r>
        <w:rPr>
          <w:rFonts w:hint="eastAsia"/>
        </w:rPr>
        <w:t>能连接下一级</w:t>
      </w:r>
      <w:proofErr w:type="spellStart"/>
      <w:r>
        <w:rPr>
          <w:rFonts w:hint="eastAsia"/>
        </w:rPr>
        <w:t>rHUB</w:t>
      </w:r>
      <w:proofErr w:type="spellEnd"/>
      <w:proofErr w:type="gramStart"/>
      <w:r>
        <w:rPr>
          <w:rFonts w:hint="eastAsia"/>
        </w:rPr>
        <w:t>的光口</w:t>
      </w:r>
      <w:proofErr w:type="gramEnd"/>
      <w:r>
        <w:rPr>
          <w:rFonts w:hint="eastAsia"/>
        </w:rPr>
        <w:t>1</w:t>
      </w:r>
      <w:r>
        <w:rPr>
          <w:rFonts w:hint="eastAsia"/>
        </w:rPr>
        <w:t>；</w:t>
      </w:r>
      <w:proofErr w:type="gramStart"/>
      <w:r>
        <w:rPr>
          <w:rFonts w:hint="eastAsia"/>
        </w:rPr>
        <w:t>只有光口</w:t>
      </w:r>
      <w:proofErr w:type="gramEnd"/>
      <w:r>
        <w:rPr>
          <w:rFonts w:hint="eastAsia"/>
        </w:rPr>
        <w:t>1</w:t>
      </w:r>
      <w:r>
        <w:rPr>
          <w:rFonts w:hint="eastAsia"/>
        </w:rPr>
        <w:t>能连接上一级</w:t>
      </w:r>
      <w:proofErr w:type="spellStart"/>
      <w:r>
        <w:rPr>
          <w:rFonts w:hint="eastAsia"/>
        </w:rPr>
        <w:t>rHUB</w:t>
      </w:r>
      <w:proofErr w:type="spellEnd"/>
      <w:proofErr w:type="gramStart"/>
      <w:r>
        <w:rPr>
          <w:rFonts w:hint="eastAsia"/>
        </w:rPr>
        <w:t>的光口</w:t>
      </w:r>
      <w:proofErr w:type="gramEnd"/>
      <w:r>
        <w:rPr>
          <w:rFonts w:hint="eastAsia"/>
        </w:rPr>
        <w:t>3</w:t>
      </w:r>
      <w:r>
        <w:rPr>
          <w:rFonts w:hint="eastAsia"/>
        </w:rPr>
        <w:t>；</w:t>
      </w:r>
    </w:p>
    <w:p w:rsidR="0070520C" w:rsidRDefault="005E2611" w:rsidP="00652ECE">
      <w:pPr>
        <w:pStyle w:val="a3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rHUB</w:t>
      </w:r>
      <w:proofErr w:type="spellEnd"/>
      <w:r w:rsidR="00652ECE">
        <w:rPr>
          <w:rFonts w:hint="eastAsia"/>
        </w:rPr>
        <w:t>的同一个</w:t>
      </w:r>
      <w:proofErr w:type="gramStart"/>
      <w:r w:rsidR="00652ECE">
        <w:rPr>
          <w:rFonts w:hint="eastAsia"/>
        </w:rPr>
        <w:t>光口只能</w:t>
      </w:r>
      <w:proofErr w:type="gramEnd"/>
      <w:r w:rsidR="00652ECE">
        <w:rPr>
          <w:rFonts w:hint="eastAsia"/>
        </w:rPr>
        <w:t>与一个板卡中的</w:t>
      </w:r>
      <w:proofErr w:type="gramStart"/>
      <w:r w:rsidR="00652ECE">
        <w:rPr>
          <w:rFonts w:hint="eastAsia"/>
        </w:rPr>
        <w:t>某个光口连接</w:t>
      </w:r>
      <w:proofErr w:type="gramEnd"/>
      <w:r w:rsidR="00652ECE">
        <w:rPr>
          <w:rFonts w:hint="eastAsia"/>
        </w:rPr>
        <w:t>；</w:t>
      </w:r>
    </w:p>
    <w:p w:rsidR="001002D5" w:rsidRDefault="001002D5" w:rsidP="001002D5"/>
    <w:p w:rsidR="001002D5" w:rsidRDefault="001002D5" w:rsidP="001002D5">
      <w:r>
        <w:rPr>
          <w:rFonts w:hint="eastAsia"/>
        </w:rPr>
        <w:t>C</w:t>
      </w:r>
      <w:r>
        <w:rPr>
          <w:rFonts w:hint="eastAsia"/>
        </w:rPr>
        <w:t>步骤操作完成后，进行如下校验：</w:t>
      </w:r>
    </w:p>
    <w:p w:rsidR="001002D5" w:rsidRDefault="00F85A95" w:rsidP="003E27A1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配置的工作模式与《</w:t>
      </w:r>
      <w:r>
        <w:rPr>
          <w:rFonts w:hint="eastAsia"/>
        </w:rPr>
        <w:t>RRU&amp;&amp;</w:t>
      </w: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器件库》中该</w:t>
      </w:r>
      <w:r>
        <w:rPr>
          <w:rFonts w:hint="eastAsia"/>
        </w:rPr>
        <w:t>RRU</w:t>
      </w:r>
      <w:r>
        <w:rPr>
          <w:rFonts w:hint="eastAsia"/>
        </w:rPr>
        <w:t>支持的工作模式匹配；</w:t>
      </w:r>
    </w:p>
    <w:p w:rsidR="009B06E3" w:rsidRDefault="009B06E3" w:rsidP="009B06E3"/>
    <w:p w:rsidR="009B06E3" w:rsidRDefault="009B06E3" w:rsidP="009B06E3">
      <w:r>
        <w:rPr>
          <w:rFonts w:hint="eastAsia"/>
        </w:rPr>
        <w:t>D</w:t>
      </w:r>
      <w:r>
        <w:rPr>
          <w:rFonts w:hint="eastAsia"/>
        </w:rPr>
        <w:t>步骤</w:t>
      </w:r>
      <w:r w:rsidR="00D86397">
        <w:rPr>
          <w:rFonts w:hint="eastAsia"/>
        </w:rPr>
        <w:t>进行连线时</w:t>
      </w:r>
      <w:r>
        <w:rPr>
          <w:rFonts w:hint="eastAsia"/>
        </w:rPr>
        <w:t>进行如下校验：</w:t>
      </w:r>
    </w:p>
    <w:p w:rsidR="00D86397" w:rsidRDefault="003F3153" w:rsidP="00D86397">
      <w:pPr>
        <w:pStyle w:val="a3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不允许直连板卡，只能连在</w:t>
      </w:r>
      <w:proofErr w:type="spellStart"/>
      <w:r>
        <w:rPr>
          <w:rFonts w:hint="eastAsia"/>
        </w:rPr>
        <w:t>rHUB</w:t>
      </w:r>
      <w:proofErr w:type="spellEnd"/>
      <w:r>
        <w:rPr>
          <w:rFonts w:hint="eastAsia"/>
        </w:rPr>
        <w:t>上；</w:t>
      </w:r>
    </w:p>
    <w:p w:rsidR="0061375F" w:rsidRDefault="0061375F" w:rsidP="00D8639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rHUB</w:t>
      </w:r>
      <w:proofErr w:type="spellEnd"/>
      <w:r>
        <w:rPr>
          <w:rFonts w:hint="eastAsia"/>
        </w:rPr>
        <w:t>没有连接到一个有效板卡上，则不允许</w:t>
      </w: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连接到该</w:t>
      </w:r>
      <w:proofErr w:type="spellStart"/>
      <w:r>
        <w:rPr>
          <w:rFonts w:hint="eastAsia"/>
        </w:rPr>
        <w:t>rHUB</w:t>
      </w:r>
      <w:proofErr w:type="spellEnd"/>
      <w:r w:rsidR="001E1611">
        <w:rPr>
          <w:rFonts w:hint="eastAsia"/>
        </w:rPr>
        <w:t>上；</w:t>
      </w:r>
    </w:p>
    <w:p w:rsidR="003F3153" w:rsidRDefault="000C4A03" w:rsidP="00D930A4">
      <w:pPr>
        <w:pStyle w:val="a3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读取《</w:t>
      </w:r>
      <w:r>
        <w:rPr>
          <w:rFonts w:hint="eastAsia"/>
        </w:rPr>
        <w:t>RRU&amp;&amp;</w:t>
      </w: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器件库》中支持的小区制式，与</w:t>
      </w:r>
      <w:proofErr w:type="spellStart"/>
      <w:r w:rsidR="00C05AF4">
        <w:rPr>
          <w:rFonts w:hint="eastAsia"/>
        </w:rPr>
        <w:t>rHUB</w:t>
      </w:r>
      <w:proofErr w:type="spellEnd"/>
      <w:r w:rsidR="00C05AF4">
        <w:rPr>
          <w:rFonts w:hint="eastAsia"/>
        </w:rPr>
        <w:t>连接的</w:t>
      </w:r>
      <w:r>
        <w:rPr>
          <w:rFonts w:hint="eastAsia"/>
        </w:rPr>
        <w:t>板卡的工作模式进行校验，只有匹配的才允许连接；</w:t>
      </w:r>
    </w:p>
    <w:p w:rsidR="000C31ED" w:rsidRDefault="000C31ED" w:rsidP="00D930A4"/>
    <w:p w:rsidR="00702802" w:rsidRDefault="00D66B2F" w:rsidP="00702802">
      <w:r>
        <w:rPr>
          <w:rFonts w:hint="eastAsia"/>
        </w:rPr>
        <w:t>D</w:t>
      </w:r>
      <w:r w:rsidR="00702802">
        <w:rPr>
          <w:rFonts w:hint="eastAsia"/>
        </w:rPr>
        <w:t>步骤操作完成后，进行校验</w:t>
      </w:r>
      <w:r w:rsidR="004950E7">
        <w:rPr>
          <w:rFonts w:hint="eastAsia"/>
        </w:rPr>
        <w:t>：</w:t>
      </w:r>
    </w:p>
    <w:p w:rsidR="00702802" w:rsidRDefault="008874B8" w:rsidP="00702802">
      <w:pPr>
        <w:pStyle w:val="a3"/>
        <w:numPr>
          <w:ilvl w:val="0"/>
          <w:numId w:val="18"/>
        </w:numPr>
        <w:ind w:firstLineChars="0"/>
      </w:pPr>
      <w:proofErr w:type="spellStart"/>
      <w:r>
        <w:rPr>
          <w:rFonts w:hint="eastAsia"/>
        </w:rPr>
        <w:t>rHUB</w:t>
      </w:r>
      <w:proofErr w:type="spellEnd"/>
      <w:r w:rsidR="00702802">
        <w:rPr>
          <w:rFonts w:hint="eastAsia"/>
        </w:rPr>
        <w:t>必须且只能连接到一个基带</w:t>
      </w:r>
      <w:r w:rsidR="00702802" w:rsidRPr="00AA1D6B">
        <w:rPr>
          <w:rFonts w:hint="eastAsia"/>
        </w:rPr>
        <w:t>板卡上</w:t>
      </w:r>
      <w:r w:rsidR="00702802">
        <w:rPr>
          <w:rFonts w:hint="eastAsia"/>
        </w:rPr>
        <w:t>；</w:t>
      </w:r>
    </w:p>
    <w:p w:rsidR="009B06E3" w:rsidRPr="00702802" w:rsidRDefault="009B06E3" w:rsidP="009B06E3"/>
    <w:p w:rsidR="00652ECE" w:rsidRDefault="00652ECE" w:rsidP="00652ECE"/>
    <w:p w:rsidR="00435AFB" w:rsidRDefault="00435AFB" w:rsidP="00435AFB">
      <w:pPr>
        <w:ind w:firstLineChars="200" w:firstLine="420"/>
      </w:pPr>
      <w:r>
        <w:rPr>
          <w:rFonts w:hint="eastAsia"/>
        </w:rPr>
        <w:t>全部操作完成后，保存</w:t>
      </w:r>
      <w:proofErr w:type="spellStart"/>
      <w:r>
        <w:rPr>
          <w:rFonts w:hint="eastAsia"/>
        </w:rPr>
        <w:t>rHuB</w:t>
      </w:r>
      <w:proofErr w:type="spellEnd"/>
      <w:r>
        <w:rPr>
          <w:rFonts w:hint="eastAsia"/>
        </w:rPr>
        <w:t>规划信息、</w:t>
      </w: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规划相关信息、</w:t>
      </w:r>
      <w:r w:rsidRPr="00770BC4">
        <w:rPr>
          <w:rFonts w:hint="eastAsia"/>
        </w:rPr>
        <w:t>IR</w:t>
      </w:r>
      <w:proofErr w:type="gramStart"/>
      <w:r w:rsidRPr="00770BC4">
        <w:rPr>
          <w:rFonts w:hint="eastAsia"/>
        </w:rPr>
        <w:t>口规划</w:t>
      </w:r>
      <w:proofErr w:type="gramEnd"/>
      <w:r w:rsidR="003739D8">
        <w:rPr>
          <w:rFonts w:hint="eastAsia"/>
        </w:rPr>
        <w:t>信息</w:t>
      </w:r>
      <w:r w:rsidR="00F36A96">
        <w:rPr>
          <w:rFonts w:hint="eastAsia"/>
        </w:rPr>
        <w:t>、</w:t>
      </w:r>
      <w:r w:rsidR="00F36A96" w:rsidRPr="00F36A96">
        <w:rPr>
          <w:rFonts w:hint="eastAsia"/>
        </w:rPr>
        <w:t>RHUB</w:t>
      </w:r>
      <w:proofErr w:type="gramStart"/>
      <w:r w:rsidR="00F36A96" w:rsidRPr="00F36A96">
        <w:rPr>
          <w:rFonts w:hint="eastAsia"/>
        </w:rPr>
        <w:t>以太口</w:t>
      </w:r>
      <w:proofErr w:type="gramEnd"/>
      <w:r w:rsidR="00F36A96" w:rsidRPr="00F36A96">
        <w:rPr>
          <w:rFonts w:hint="eastAsia"/>
        </w:rPr>
        <w:t>规划</w:t>
      </w:r>
      <w:r w:rsidR="003739D8">
        <w:rPr>
          <w:rFonts w:hint="eastAsia"/>
        </w:rPr>
        <w:t>，详细指</w:t>
      </w:r>
      <w:proofErr w:type="spellStart"/>
      <w:r w:rsidR="003739D8" w:rsidRPr="003739D8">
        <w:t>AddNetRHUB</w:t>
      </w:r>
      <w:proofErr w:type="spellEnd"/>
      <w:r w:rsidR="002C7FFB">
        <w:rPr>
          <w:rFonts w:hint="eastAsia"/>
        </w:rPr>
        <w:t>、</w:t>
      </w:r>
      <w:proofErr w:type="spellStart"/>
      <w:r w:rsidR="002C7FFB" w:rsidRPr="002C7FFB">
        <w:t>AddNetRRU</w:t>
      </w:r>
      <w:proofErr w:type="spellEnd"/>
      <w:r w:rsidR="002C7FFB" w:rsidRPr="002C7FFB">
        <w:t xml:space="preserve"> </w:t>
      </w:r>
      <w:r w:rsidR="002C7FFB">
        <w:rPr>
          <w:rFonts w:hint="eastAsia"/>
        </w:rPr>
        <w:t>、</w:t>
      </w:r>
      <w:proofErr w:type="spellStart"/>
      <w:r w:rsidR="002C7FFB" w:rsidRPr="003739D8">
        <w:t>AddIROfpPortInfo</w:t>
      </w:r>
      <w:proofErr w:type="spellEnd"/>
      <w:r w:rsidR="00F36A96">
        <w:rPr>
          <w:rFonts w:hint="eastAsia"/>
        </w:rPr>
        <w:t>、</w:t>
      </w:r>
      <w:proofErr w:type="spellStart"/>
      <w:r w:rsidR="00F36A96" w:rsidRPr="00F36A96">
        <w:t>AddEthPortInfo</w:t>
      </w:r>
      <w:proofErr w:type="spellEnd"/>
      <w:r w:rsidR="002C7FFB">
        <w:rPr>
          <w:rFonts w:hint="eastAsia"/>
        </w:rPr>
        <w:t>中的节点参数</w:t>
      </w:r>
      <w:r w:rsidR="009A6B3C">
        <w:rPr>
          <w:rFonts w:hint="eastAsia"/>
        </w:rPr>
        <w:t>。</w:t>
      </w:r>
      <w:r w:rsidR="00A53A64">
        <w:rPr>
          <w:rFonts w:hint="eastAsia"/>
        </w:rPr>
        <w:t>其中</w:t>
      </w:r>
      <w:proofErr w:type="spellStart"/>
      <w:r w:rsidR="00A53A64">
        <w:rPr>
          <w:rFonts w:hint="eastAsia"/>
        </w:rPr>
        <w:t>rHUB</w:t>
      </w:r>
      <w:proofErr w:type="spellEnd"/>
      <w:r w:rsidR="00A53A64">
        <w:rPr>
          <w:rFonts w:hint="eastAsia"/>
        </w:rPr>
        <w:t>、</w:t>
      </w:r>
      <w:proofErr w:type="spellStart"/>
      <w:r w:rsidR="00942409">
        <w:rPr>
          <w:rFonts w:hint="eastAsia"/>
        </w:rPr>
        <w:t>p</w:t>
      </w:r>
      <w:r w:rsidR="00A53A64">
        <w:rPr>
          <w:rFonts w:hint="eastAsia"/>
        </w:rPr>
        <w:t>RRU</w:t>
      </w:r>
      <w:proofErr w:type="spellEnd"/>
      <w:proofErr w:type="gramStart"/>
      <w:r w:rsidR="00A53A64">
        <w:rPr>
          <w:rFonts w:hint="eastAsia"/>
        </w:rPr>
        <w:t>光口接入</w:t>
      </w:r>
      <w:proofErr w:type="gramEnd"/>
      <w:r w:rsidR="00A53A64">
        <w:rPr>
          <w:rFonts w:hint="eastAsia"/>
        </w:rPr>
        <w:t>的级数需要进行运算：</w:t>
      </w:r>
    </w:p>
    <w:p w:rsidR="00235C20" w:rsidRDefault="00AC3CC2" w:rsidP="00235C2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rHUB</w:t>
      </w:r>
      <w:proofErr w:type="spellEnd"/>
      <w:r>
        <w:rPr>
          <w:rFonts w:hint="eastAsia"/>
        </w:rPr>
        <w:t>是正常模式时，</w:t>
      </w:r>
      <w:r w:rsidR="00A45B2E">
        <w:rPr>
          <w:rFonts w:hint="eastAsia"/>
        </w:rPr>
        <w:t>rHUB</w:t>
      </w:r>
      <w:r w:rsidR="002C0A29">
        <w:rPr>
          <w:rFonts w:hint="eastAsia"/>
        </w:rPr>
        <w:t>1.0</w:t>
      </w:r>
      <w:proofErr w:type="gramStart"/>
      <w:r w:rsidR="00A45B2E">
        <w:rPr>
          <w:rFonts w:hint="eastAsia"/>
        </w:rPr>
        <w:t>光口</w:t>
      </w:r>
      <w:proofErr w:type="gramEnd"/>
      <w:r w:rsidR="00A45B2E">
        <w:rPr>
          <w:rFonts w:hint="eastAsia"/>
        </w:rPr>
        <w:t>1</w:t>
      </w:r>
      <w:r w:rsidR="00A45B2E">
        <w:rPr>
          <w:rFonts w:hint="eastAsia"/>
        </w:rPr>
        <w:t>的级数是</w:t>
      </w:r>
      <w:r w:rsidR="00A45B2E">
        <w:rPr>
          <w:rFonts w:hint="eastAsia"/>
        </w:rPr>
        <w:t>1</w:t>
      </w:r>
      <w:r w:rsidR="002C0A29">
        <w:rPr>
          <w:rFonts w:hint="eastAsia"/>
        </w:rPr>
        <w:t>，</w:t>
      </w:r>
      <w:proofErr w:type="gramStart"/>
      <w:r w:rsidR="002C0A29">
        <w:rPr>
          <w:rFonts w:hint="eastAsia"/>
        </w:rPr>
        <w:t>光口</w:t>
      </w:r>
      <w:proofErr w:type="gramEnd"/>
      <w:r w:rsidR="002C0A29">
        <w:rPr>
          <w:rFonts w:hint="eastAsia"/>
        </w:rPr>
        <w:t>2</w:t>
      </w:r>
      <w:r w:rsidR="002C0A29">
        <w:rPr>
          <w:rFonts w:hint="eastAsia"/>
        </w:rPr>
        <w:t>为无效。</w:t>
      </w:r>
      <w:r w:rsidR="002C0A29">
        <w:t>r</w:t>
      </w:r>
      <w:r w:rsidR="002C0A29">
        <w:rPr>
          <w:rFonts w:hint="eastAsia"/>
        </w:rPr>
        <w:t>HUB2.0</w:t>
      </w:r>
      <w:proofErr w:type="gramStart"/>
      <w:r w:rsidR="002C0A29">
        <w:rPr>
          <w:rFonts w:hint="eastAsia"/>
        </w:rPr>
        <w:t>的光口</w:t>
      </w:r>
      <w:proofErr w:type="gramEnd"/>
      <w:r w:rsidR="002C0A29">
        <w:rPr>
          <w:rFonts w:hint="eastAsia"/>
        </w:rPr>
        <w:t>1</w:t>
      </w:r>
      <w:r w:rsidR="002C0A29">
        <w:rPr>
          <w:rFonts w:hint="eastAsia"/>
        </w:rPr>
        <w:t>，</w:t>
      </w:r>
      <w:r w:rsidR="002C0A29">
        <w:rPr>
          <w:rFonts w:hint="eastAsia"/>
        </w:rPr>
        <w:t>2</w:t>
      </w:r>
      <w:r w:rsidR="002C0A29">
        <w:rPr>
          <w:rFonts w:hint="eastAsia"/>
        </w:rPr>
        <w:t>如果有连线到板卡则级数是</w:t>
      </w:r>
      <w:r w:rsidR="002C0A29">
        <w:rPr>
          <w:rFonts w:hint="eastAsia"/>
        </w:rPr>
        <w:t>1</w:t>
      </w:r>
      <w:r w:rsidR="00D248A4">
        <w:rPr>
          <w:rFonts w:hint="eastAsia"/>
        </w:rPr>
        <w:t>，</w:t>
      </w:r>
      <w:proofErr w:type="gramStart"/>
      <w:r w:rsidR="00D248A4">
        <w:rPr>
          <w:rFonts w:hint="eastAsia"/>
        </w:rPr>
        <w:t>光口</w:t>
      </w:r>
      <w:proofErr w:type="gramEnd"/>
      <w:r w:rsidR="00D248A4">
        <w:rPr>
          <w:rFonts w:hint="eastAsia"/>
        </w:rPr>
        <w:t>3</w:t>
      </w:r>
      <w:r w:rsidR="00D248A4">
        <w:rPr>
          <w:rFonts w:hint="eastAsia"/>
        </w:rPr>
        <w:t>，</w:t>
      </w:r>
      <w:r w:rsidR="00D248A4">
        <w:rPr>
          <w:rFonts w:hint="eastAsia"/>
        </w:rPr>
        <w:t>4</w:t>
      </w:r>
      <w:r w:rsidR="00D248A4">
        <w:rPr>
          <w:rFonts w:hint="eastAsia"/>
        </w:rPr>
        <w:t>级数为无效；</w:t>
      </w:r>
    </w:p>
    <w:p w:rsidR="00D248A4" w:rsidRDefault="00EC6269" w:rsidP="00235C2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rHUB</w:t>
      </w:r>
      <w:proofErr w:type="spellEnd"/>
      <w:r>
        <w:rPr>
          <w:rFonts w:hint="eastAsia"/>
        </w:rPr>
        <w:t>是</w:t>
      </w:r>
      <w:r w:rsidR="00FF223F">
        <w:rPr>
          <w:rFonts w:hint="eastAsia"/>
        </w:rPr>
        <w:t>级联</w:t>
      </w:r>
      <w:r>
        <w:rPr>
          <w:rFonts w:hint="eastAsia"/>
        </w:rPr>
        <w:t>模式时，</w:t>
      </w:r>
      <w:r>
        <w:rPr>
          <w:rFonts w:hint="eastAsia"/>
        </w:rPr>
        <w:t>rHUB1.0</w:t>
      </w:r>
      <w:proofErr w:type="gramStart"/>
      <w:r>
        <w:rPr>
          <w:rFonts w:hint="eastAsia"/>
        </w:rPr>
        <w:t>光口</w:t>
      </w:r>
      <w:proofErr w:type="gramEnd"/>
      <w:r>
        <w:rPr>
          <w:rFonts w:hint="eastAsia"/>
        </w:rPr>
        <w:t>1</w:t>
      </w:r>
      <w:r>
        <w:rPr>
          <w:rFonts w:hint="eastAsia"/>
        </w:rPr>
        <w:t>的级数是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光口</w:t>
      </w:r>
      <w:proofErr w:type="gramEnd"/>
      <w:r>
        <w:rPr>
          <w:rFonts w:hint="eastAsia"/>
        </w:rPr>
        <w:t>2</w:t>
      </w:r>
      <w:r>
        <w:rPr>
          <w:rFonts w:hint="eastAsia"/>
        </w:rPr>
        <w:t>为无效。</w:t>
      </w:r>
      <w:r>
        <w:t>r</w:t>
      </w:r>
      <w:r>
        <w:rPr>
          <w:rFonts w:hint="eastAsia"/>
        </w:rPr>
        <w:t>HUB2.0</w:t>
      </w:r>
      <w:proofErr w:type="gramStart"/>
      <w:r>
        <w:rPr>
          <w:rFonts w:hint="eastAsia"/>
        </w:rPr>
        <w:t>的光口</w:t>
      </w:r>
      <w:proofErr w:type="gramEnd"/>
      <w:r>
        <w:rPr>
          <w:rFonts w:hint="eastAsia"/>
        </w:rPr>
        <w:t>1</w:t>
      </w:r>
      <w:r>
        <w:rPr>
          <w:rFonts w:hint="eastAsia"/>
        </w:rPr>
        <w:t>级数是</w:t>
      </w:r>
      <w:r w:rsidR="00FF223F">
        <w:rPr>
          <w:rFonts w:hint="eastAsia"/>
        </w:rPr>
        <w:t>当前</w:t>
      </w:r>
      <w:proofErr w:type="spellStart"/>
      <w:r w:rsidR="00FF223F">
        <w:rPr>
          <w:rFonts w:hint="eastAsia"/>
        </w:rPr>
        <w:t>rHUB</w:t>
      </w:r>
      <w:proofErr w:type="spellEnd"/>
      <w:r w:rsidR="00FF223F">
        <w:rPr>
          <w:rFonts w:hint="eastAsia"/>
        </w:rPr>
        <w:t>所在级数</w:t>
      </w:r>
      <w:r>
        <w:rPr>
          <w:rFonts w:hint="eastAsia"/>
        </w:rPr>
        <w:t>，</w:t>
      </w:r>
      <w:proofErr w:type="gramStart"/>
      <w:r w:rsidR="00FF223F">
        <w:rPr>
          <w:rFonts w:hint="eastAsia"/>
        </w:rPr>
        <w:t>其它光口级数</w:t>
      </w:r>
      <w:proofErr w:type="gramEnd"/>
      <w:r w:rsidR="00FF223F">
        <w:rPr>
          <w:rFonts w:hint="eastAsia"/>
        </w:rPr>
        <w:t>为元效；</w:t>
      </w:r>
    </w:p>
    <w:p w:rsidR="001E46B9" w:rsidRDefault="001E46B9" w:rsidP="00235C2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rHUB</w:t>
      </w:r>
      <w:proofErr w:type="spellEnd"/>
      <w:r>
        <w:rPr>
          <w:rFonts w:hint="eastAsia"/>
        </w:rPr>
        <w:t>是负荷分担模式，则该</w:t>
      </w:r>
      <w:proofErr w:type="spellStart"/>
      <w:r>
        <w:rPr>
          <w:rFonts w:hint="eastAsia"/>
        </w:rPr>
        <w:t>rHUB</w:t>
      </w:r>
      <w:proofErr w:type="spellEnd"/>
      <w:r>
        <w:rPr>
          <w:rFonts w:hint="eastAsia"/>
        </w:rPr>
        <w:t>上的光口</w:t>
      </w:r>
    </w:p>
    <w:p w:rsidR="00FF223F" w:rsidRDefault="00FF223F" w:rsidP="00235C20">
      <w:pPr>
        <w:pStyle w:val="a3"/>
        <w:numPr>
          <w:ilvl w:val="0"/>
          <w:numId w:val="18"/>
        </w:numPr>
        <w:ind w:firstLineChars="0"/>
      </w:pPr>
      <w:proofErr w:type="spellStart"/>
      <w:r>
        <w:t>pRRU</w:t>
      </w:r>
      <w:proofErr w:type="spellEnd"/>
      <w:r>
        <w:rPr>
          <w:rFonts w:hint="eastAsia"/>
        </w:rPr>
        <w:t>目前只支持正常模式与负荷分担模式，故</w:t>
      </w:r>
      <w:proofErr w:type="spellStart"/>
      <w:r>
        <w:rPr>
          <w:rFonts w:hint="eastAsia"/>
        </w:rPr>
        <w:t>pRRU</w:t>
      </w:r>
      <w:proofErr w:type="spellEnd"/>
      <w:proofErr w:type="gramStart"/>
      <w:r>
        <w:rPr>
          <w:rFonts w:hint="eastAsia"/>
        </w:rPr>
        <w:t>的光口</w:t>
      </w:r>
      <w:proofErr w:type="gramEnd"/>
      <w:r>
        <w:rPr>
          <w:rFonts w:hint="eastAsia"/>
        </w:rPr>
        <w:t>1</w:t>
      </w:r>
      <w:r>
        <w:rPr>
          <w:rFonts w:hint="eastAsia"/>
        </w:rPr>
        <w:t>的级数与</w:t>
      </w:r>
      <w:proofErr w:type="spellStart"/>
      <w:r>
        <w:rPr>
          <w:rFonts w:hint="eastAsia"/>
        </w:rPr>
        <w:t>rHUB</w:t>
      </w:r>
      <w:proofErr w:type="spellEnd"/>
      <w:proofErr w:type="gramStart"/>
      <w:r>
        <w:rPr>
          <w:rFonts w:hint="eastAsia"/>
        </w:rPr>
        <w:t>的光口</w:t>
      </w:r>
      <w:proofErr w:type="gramEnd"/>
      <w:r>
        <w:rPr>
          <w:rFonts w:hint="eastAsia"/>
        </w:rPr>
        <w:t>1</w:t>
      </w:r>
      <w:r>
        <w:rPr>
          <w:rFonts w:hint="eastAsia"/>
        </w:rPr>
        <w:t>级数保持</w:t>
      </w:r>
      <w:r w:rsidR="001E46B9">
        <w:rPr>
          <w:rFonts w:hint="eastAsia"/>
        </w:rPr>
        <w:t>一致，</w:t>
      </w:r>
      <w:proofErr w:type="spellStart"/>
      <w:r w:rsidR="001E46B9">
        <w:rPr>
          <w:rFonts w:hint="eastAsia"/>
        </w:rPr>
        <w:t>pRRU</w:t>
      </w:r>
      <w:proofErr w:type="spellEnd"/>
      <w:proofErr w:type="gramStart"/>
      <w:r w:rsidR="001E46B9">
        <w:rPr>
          <w:rFonts w:hint="eastAsia"/>
        </w:rPr>
        <w:t>的光口</w:t>
      </w:r>
      <w:proofErr w:type="gramEnd"/>
      <w:r w:rsidR="001E46B9">
        <w:rPr>
          <w:rFonts w:hint="eastAsia"/>
        </w:rPr>
        <w:t>2</w:t>
      </w:r>
      <w:r w:rsidR="00FD0E7B">
        <w:rPr>
          <w:rFonts w:hint="eastAsia"/>
        </w:rPr>
        <w:t>的级数为无</w:t>
      </w:r>
      <w:r w:rsidR="001E46B9">
        <w:rPr>
          <w:rFonts w:hint="eastAsia"/>
        </w:rPr>
        <w:t>效；</w:t>
      </w:r>
    </w:p>
    <w:p w:rsidR="00EF0464" w:rsidRPr="00235C20" w:rsidRDefault="00EF0464" w:rsidP="00EF0464">
      <w:pPr>
        <w:pStyle w:val="a3"/>
        <w:numPr>
          <w:ilvl w:val="0"/>
          <w:numId w:val="18"/>
        </w:numPr>
        <w:ind w:firstLineChars="0"/>
      </w:pPr>
      <w:proofErr w:type="spellStart"/>
      <w:r>
        <w:rPr>
          <w:rFonts w:hint="eastAsia"/>
        </w:rPr>
        <w:t>rHUB</w:t>
      </w:r>
      <w:proofErr w:type="spellEnd"/>
      <w:r>
        <w:rPr>
          <w:rFonts w:hint="eastAsia"/>
        </w:rPr>
        <w:t>与板卡连接成功，默认将该板卡上的</w:t>
      </w:r>
      <w:r w:rsidRPr="00EF0464">
        <w:rPr>
          <w:rFonts w:hint="eastAsia"/>
        </w:rPr>
        <w:t>光模块规划使用速率</w:t>
      </w:r>
      <w:r>
        <w:rPr>
          <w:rFonts w:hint="eastAsia"/>
        </w:rPr>
        <w:t>设置为</w:t>
      </w:r>
      <w:r w:rsidR="00AC6532">
        <w:rPr>
          <w:rFonts w:hint="eastAsia"/>
        </w:rPr>
        <w:t>10G</w:t>
      </w:r>
      <w:r w:rsidR="00AC6532">
        <w:rPr>
          <w:rFonts w:hint="eastAsia"/>
        </w:rPr>
        <w:t>；</w:t>
      </w:r>
    </w:p>
    <w:p w:rsidR="004D2271" w:rsidRPr="00FF223F" w:rsidRDefault="004D2271" w:rsidP="00B668B1">
      <w:pPr>
        <w:ind w:left="420"/>
      </w:pPr>
    </w:p>
    <w:p w:rsidR="00776CFB" w:rsidRDefault="00776CFB" w:rsidP="00776CFB">
      <w:pPr>
        <w:pStyle w:val="2"/>
        <w:numPr>
          <w:ilvl w:val="1"/>
          <w:numId w:val="2"/>
        </w:numPr>
      </w:pPr>
      <w:bookmarkStart w:id="20" w:name="_Toc522879271"/>
      <w:r>
        <w:rPr>
          <w:rFonts w:hint="eastAsia"/>
        </w:rPr>
        <w:lastRenderedPageBreak/>
        <w:t>天线阵规划</w:t>
      </w:r>
      <w:bookmarkEnd w:id="20"/>
    </w:p>
    <w:p w:rsidR="00A944FC" w:rsidRDefault="00A944FC" w:rsidP="00A944FC">
      <w:pPr>
        <w:ind w:firstLine="420"/>
      </w:pPr>
      <w:r>
        <w:rPr>
          <w:rFonts w:hint="eastAsia"/>
        </w:rPr>
        <w:t>整个过程分为三步：</w:t>
      </w:r>
    </w:p>
    <w:p w:rsidR="00D140A6" w:rsidRDefault="00A944FC" w:rsidP="00D140A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拖拽天线阵网元器件；</w:t>
      </w:r>
    </w:p>
    <w:p w:rsidR="00A944FC" w:rsidRDefault="00A944FC" w:rsidP="00D140A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配置网元属性；</w:t>
      </w:r>
    </w:p>
    <w:p w:rsidR="00B9246B" w:rsidRDefault="00B9246B" w:rsidP="00A944FC"/>
    <w:p w:rsidR="007525F6" w:rsidRPr="00A944FC" w:rsidRDefault="007525F6" w:rsidP="00A944FC">
      <w:r>
        <w:rPr>
          <w:rFonts w:hint="eastAsia"/>
        </w:rPr>
        <w:t>操作完成后，保存天线阵规划信息，具体对应</w:t>
      </w:r>
      <w:proofErr w:type="spellStart"/>
      <w:r w:rsidRPr="007525F6">
        <w:t>AddNetAntennaArray</w:t>
      </w:r>
      <w:proofErr w:type="spellEnd"/>
      <w:r>
        <w:rPr>
          <w:rFonts w:hint="eastAsia"/>
        </w:rPr>
        <w:t>中的参数。</w:t>
      </w:r>
      <w:r w:rsidR="0098572D">
        <w:rPr>
          <w:rFonts w:hint="eastAsia"/>
        </w:rPr>
        <w:t>如果使用的天线阵在基站内不存在</w:t>
      </w:r>
      <w:r w:rsidR="001518A1">
        <w:rPr>
          <w:rFonts w:hint="eastAsia"/>
        </w:rPr>
        <w:t>，</w:t>
      </w:r>
      <w:r w:rsidR="0098572D">
        <w:rPr>
          <w:rFonts w:hint="eastAsia"/>
        </w:rPr>
        <w:t>还需要</w:t>
      </w:r>
      <w:r w:rsidR="0098572D">
        <w:rPr>
          <w:rFonts w:hint="eastAsia"/>
        </w:rPr>
        <w:t>SCMT</w:t>
      </w:r>
      <w:r w:rsidR="0098572D">
        <w:rPr>
          <w:rFonts w:hint="eastAsia"/>
        </w:rPr>
        <w:t>保存此天线阵对应的</w:t>
      </w:r>
      <w:proofErr w:type="spellStart"/>
      <w:r w:rsidR="0098572D" w:rsidRPr="0098572D">
        <w:t>antennaArrayTypeEntry</w:t>
      </w:r>
      <w:proofErr w:type="spellEnd"/>
      <w:r w:rsidR="0098572D">
        <w:rPr>
          <w:rFonts w:hint="eastAsia"/>
        </w:rPr>
        <w:t>、</w:t>
      </w:r>
      <w:proofErr w:type="spellStart"/>
      <w:r w:rsidR="0098572D" w:rsidRPr="0098572D">
        <w:t>antennaWeightEntry</w:t>
      </w:r>
      <w:proofErr w:type="spellEnd"/>
      <w:r w:rsidR="0098572D">
        <w:rPr>
          <w:rFonts w:hint="eastAsia"/>
        </w:rPr>
        <w:t>信息</w:t>
      </w:r>
      <w:r w:rsidR="008B29D5">
        <w:rPr>
          <w:rFonts w:hint="eastAsia"/>
        </w:rPr>
        <w:t>。</w:t>
      </w:r>
    </w:p>
    <w:p w:rsidR="00776CFB" w:rsidRDefault="00776CFB" w:rsidP="00776CFB">
      <w:pPr>
        <w:pStyle w:val="2"/>
        <w:numPr>
          <w:ilvl w:val="1"/>
          <w:numId w:val="2"/>
        </w:numPr>
      </w:pPr>
      <w:bookmarkStart w:id="21" w:name="_Toc522879272"/>
      <w:r>
        <w:rPr>
          <w:rFonts w:hint="eastAsia"/>
        </w:rPr>
        <w:t>RRU</w:t>
      </w:r>
      <w:proofErr w:type="gramStart"/>
      <w:r>
        <w:rPr>
          <w:rFonts w:hint="eastAsia"/>
        </w:rPr>
        <w:t>上小区</w:t>
      </w:r>
      <w:proofErr w:type="gramEnd"/>
      <w:r>
        <w:rPr>
          <w:rFonts w:hint="eastAsia"/>
        </w:rPr>
        <w:t>规划</w:t>
      </w:r>
      <w:bookmarkEnd w:id="21"/>
    </w:p>
    <w:p w:rsidR="00D140A6" w:rsidRDefault="00D140A6" w:rsidP="00D140A6">
      <w:pPr>
        <w:ind w:firstLine="420"/>
      </w:pPr>
      <w:r>
        <w:rPr>
          <w:rFonts w:hint="eastAsia"/>
        </w:rPr>
        <w:t>整个过程分为三步：</w:t>
      </w:r>
    </w:p>
    <w:p w:rsidR="00D140A6" w:rsidRDefault="00D140A6" w:rsidP="00D140A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将天线阵与</w:t>
      </w:r>
      <w:r>
        <w:rPr>
          <w:rFonts w:hint="eastAsia"/>
        </w:rPr>
        <w:t>RRU</w:t>
      </w:r>
      <w:r>
        <w:rPr>
          <w:rFonts w:hint="eastAsia"/>
        </w:rPr>
        <w:t>进行连接；</w:t>
      </w:r>
    </w:p>
    <w:p w:rsidR="00E4548A" w:rsidRDefault="00D140A6" w:rsidP="005F42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双击</w:t>
      </w:r>
      <w:r>
        <w:rPr>
          <w:rFonts w:hint="eastAsia"/>
        </w:rPr>
        <w:t>RRU</w:t>
      </w:r>
      <w:r>
        <w:rPr>
          <w:rFonts w:hint="eastAsia"/>
        </w:rPr>
        <w:t>，弹</w:t>
      </w:r>
      <w:proofErr w:type="gramStart"/>
      <w:r>
        <w:rPr>
          <w:rFonts w:hint="eastAsia"/>
        </w:rPr>
        <w:t>框进行</w:t>
      </w:r>
      <w:proofErr w:type="gramEnd"/>
      <w:r>
        <w:rPr>
          <w:rFonts w:hint="eastAsia"/>
        </w:rPr>
        <w:t>RRU</w:t>
      </w:r>
      <w:r w:rsidR="00676E51">
        <w:rPr>
          <w:rFonts w:hint="eastAsia"/>
        </w:rPr>
        <w:t>端口归属小区设置，示意图</w:t>
      </w:r>
      <w:r w:rsidR="00AE4B70">
        <w:rPr>
          <w:rFonts w:hint="eastAsia"/>
        </w:rPr>
        <w:t>“</w:t>
      </w:r>
      <w:r w:rsidR="00AE4B70">
        <w:rPr>
          <w:rFonts w:hint="eastAsia"/>
        </w:rPr>
        <w:t>RRU</w:t>
      </w:r>
      <w:r w:rsidR="00AE4B70">
        <w:rPr>
          <w:rFonts w:hint="eastAsia"/>
        </w:rPr>
        <w:t>端口归属小区”</w:t>
      </w:r>
      <w:proofErr w:type="gramStart"/>
      <w:r w:rsidR="00AE4B70">
        <w:rPr>
          <w:rFonts w:hint="eastAsia"/>
        </w:rPr>
        <w:t>弹框</w:t>
      </w:r>
      <w:r w:rsidR="00E4548A">
        <w:rPr>
          <w:rFonts w:hint="eastAsia"/>
        </w:rPr>
        <w:t>见下面</w:t>
      </w:r>
      <w:proofErr w:type="gramEnd"/>
      <w:r w:rsidR="00E4548A">
        <w:rPr>
          <w:rFonts w:hint="eastAsia"/>
        </w:rPr>
        <w:t>，配置相应的通道与小区的映射关系</w:t>
      </w:r>
      <w:r w:rsidR="00676E51">
        <w:rPr>
          <w:rFonts w:hint="eastAsia"/>
        </w:rPr>
        <w:t>；</w:t>
      </w:r>
    </w:p>
    <w:p w:rsidR="00676E51" w:rsidRDefault="005C6D9A" w:rsidP="00676E51">
      <w:r>
        <w:rPr>
          <w:noProof/>
        </w:rPr>
        <w:drawing>
          <wp:inline distT="0" distB="0" distL="0" distR="0" wp14:anchorId="3C7F9543" wp14:editId="3D83C3AB">
            <wp:extent cx="5274310" cy="398991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E51" w:rsidRDefault="00676E51" w:rsidP="00676E51"/>
    <w:p w:rsidR="00730AF2" w:rsidRDefault="00730AF2" w:rsidP="00730AF2">
      <w:pPr>
        <w:ind w:firstLineChars="200" w:firstLine="420"/>
      </w:pPr>
      <w:r>
        <w:rPr>
          <w:rFonts w:hint="eastAsia"/>
        </w:rPr>
        <w:t>在《</w:t>
      </w:r>
      <w:r>
        <w:rPr>
          <w:rFonts w:hint="eastAsia"/>
        </w:rPr>
        <w:t>RRU&amp;&amp;</w:t>
      </w: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器件库》中，读取</w:t>
      </w:r>
      <w:r>
        <w:rPr>
          <w:rFonts w:hint="eastAsia"/>
        </w:rPr>
        <w:t>RRU</w:t>
      </w:r>
      <w:r w:rsidRPr="00730AF2">
        <w:rPr>
          <w:rFonts w:hint="eastAsia"/>
        </w:rPr>
        <w:t>支持建立的小区类型</w:t>
      </w:r>
      <w:r>
        <w:rPr>
          <w:rFonts w:hint="eastAsia"/>
        </w:rPr>
        <w:t>属性值，在</w:t>
      </w:r>
      <w:r w:rsidR="00E4094F">
        <w:rPr>
          <w:rFonts w:hint="eastAsia"/>
        </w:rPr>
        <w:t>“</w:t>
      </w:r>
      <w:r w:rsidR="00E4094F">
        <w:rPr>
          <w:rFonts w:hint="eastAsia"/>
        </w:rPr>
        <w:t>RRU</w:t>
      </w:r>
      <w:r w:rsidR="00E4094F">
        <w:rPr>
          <w:rFonts w:hint="eastAsia"/>
        </w:rPr>
        <w:t>端口归属小区”</w:t>
      </w:r>
      <w:r>
        <w:rPr>
          <w:rFonts w:hint="eastAsia"/>
        </w:rPr>
        <w:t>弹框时显示对应的制式端口配置表。例如：该</w:t>
      </w:r>
      <w:r>
        <w:rPr>
          <w:rFonts w:hint="eastAsia"/>
        </w:rPr>
        <w:t>RRU</w:t>
      </w:r>
      <w:r>
        <w:rPr>
          <w:rFonts w:hint="eastAsia"/>
        </w:rPr>
        <w:t>只支持</w:t>
      </w:r>
      <w:r>
        <w:rPr>
          <w:rFonts w:hint="eastAsia"/>
        </w:rPr>
        <w:t>NR 5G</w:t>
      </w:r>
      <w:r>
        <w:rPr>
          <w:rFonts w:hint="eastAsia"/>
        </w:rPr>
        <w:t>小区，则只显示</w:t>
      </w:r>
      <w:r>
        <w:rPr>
          <w:rFonts w:hint="eastAsia"/>
        </w:rPr>
        <w:t>NR</w:t>
      </w:r>
      <w:r>
        <w:rPr>
          <w:rFonts w:hint="eastAsia"/>
        </w:rPr>
        <w:t>小区的配置端口表。</w:t>
      </w:r>
    </w:p>
    <w:p w:rsidR="00A638D1" w:rsidRDefault="00A638D1" w:rsidP="00730AF2">
      <w:pPr>
        <w:ind w:firstLineChars="200" w:firstLine="420"/>
      </w:pPr>
      <w:r>
        <w:rPr>
          <w:rFonts w:hint="eastAsia"/>
        </w:rPr>
        <w:t>每种制式显示的内容一样，分为端口号、小区</w:t>
      </w:r>
      <w:r>
        <w:rPr>
          <w:rFonts w:hint="eastAsia"/>
        </w:rPr>
        <w:t>ID</w:t>
      </w:r>
      <w:r>
        <w:rPr>
          <w:rFonts w:hint="eastAsia"/>
        </w:rPr>
        <w:t>、射频通道方向、支持的频段、支持的通道方向五列。</w:t>
      </w:r>
    </w:p>
    <w:p w:rsidR="0081027F" w:rsidRDefault="00A638D1" w:rsidP="005812A0">
      <w:pPr>
        <w:pStyle w:val="a3"/>
        <w:numPr>
          <w:ilvl w:val="0"/>
          <w:numId w:val="27"/>
        </w:numPr>
        <w:ind w:firstLineChars="0"/>
      </w:pPr>
      <w:r w:rsidRPr="00A638D1">
        <w:rPr>
          <w:rFonts w:hint="eastAsia"/>
        </w:rPr>
        <w:lastRenderedPageBreak/>
        <w:t>射频单元支持的天线数</w:t>
      </w:r>
      <w:r>
        <w:rPr>
          <w:rFonts w:hint="eastAsia"/>
        </w:rPr>
        <w:t>决定了该表的行数，从</w:t>
      </w:r>
      <w:r>
        <w:rPr>
          <w:rFonts w:hint="eastAsia"/>
        </w:rPr>
        <w:t>1</w:t>
      </w:r>
      <w:r>
        <w:rPr>
          <w:rFonts w:hint="eastAsia"/>
        </w:rPr>
        <w:t>开始编号。</w:t>
      </w:r>
    </w:p>
    <w:p w:rsidR="00720647" w:rsidRDefault="00A638D1" w:rsidP="0081027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小区</w:t>
      </w:r>
      <w:r>
        <w:rPr>
          <w:rFonts w:hint="eastAsia"/>
        </w:rPr>
        <w:t>ID</w:t>
      </w:r>
      <w:r>
        <w:rPr>
          <w:rFonts w:hint="eastAsia"/>
        </w:rPr>
        <w:t>，单击该单元格，可在复选框中选择该小区对应的小区</w:t>
      </w:r>
      <w:r>
        <w:rPr>
          <w:rFonts w:hint="eastAsia"/>
        </w:rPr>
        <w:t>ID</w:t>
      </w:r>
      <w:r w:rsidR="00245E48">
        <w:rPr>
          <w:rFonts w:hint="eastAsia"/>
        </w:rPr>
        <w:t>，</w:t>
      </w:r>
      <w:r w:rsidR="00802F22">
        <w:rPr>
          <w:rFonts w:hint="eastAsia"/>
        </w:rPr>
        <w:t>复选框呈现的小区为当前处于“规划中”状态的小区，</w:t>
      </w:r>
      <w:r w:rsidR="00245E48">
        <w:rPr>
          <w:rFonts w:hint="eastAsia"/>
        </w:rPr>
        <w:t>选择完成后</w:t>
      </w:r>
      <w:r w:rsidR="00720647">
        <w:rPr>
          <w:rFonts w:hint="eastAsia"/>
        </w:rPr>
        <w:t>需要进行校验：</w:t>
      </w:r>
    </w:p>
    <w:p w:rsidR="005812A0" w:rsidRDefault="00245E48" w:rsidP="005812A0">
      <w:pPr>
        <w:pStyle w:val="a3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最大只能选择三个小区（代码设计上可以把这个通道最大支持小区个数写在配置文件中）；</w:t>
      </w:r>
    </w:p>
    <w:p w:rsidR="005812A0" w:rsidRDefault="00A041B5" w:rsidP="005812A0">
      <w:pPr>
        <w:pStyle w:val="a3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如果选择</w:t>
      </w:r>
      <w:r w:rsidR="00720647">
        <w:rPr>
          <w:rFonts w:hint="eastAsia"/>
        </w:rPr>
        <w:t>小区已经规划频段信息，则与第四列支持的频段进行比较，如果不在第四列的取值范围内，则提示</w:t>
      </w:r>
      <w:r>
        <w:rPr>
          <w:rFonts w:hint="eastAsia"/>
        </w:rPr>
        <w:t>需要匹配</w:t>
      </w:r>
      <w:r w:rsidR="00720647">
        <w:rPr>
          <w:rFonts w:hint="eastAsia"/>
        </w:rPr>
        <w:t>。</w:t>
      </w:r>
      <w:r w:rsidR="00274292">
        <w:rPr>
          <w:rFonts w:hint="eastAsia"/>
        </w:rPr>
        <w:t>讨论下，还是严格一些，必要小区规划了相应的频段？？</w:t>
      </w:r>
    </w:p>
    <w:p w:rsidR="00582E6A" w:rsidRPr="00730AF2" w:rsidRDefault="00582E6A" w:rsidP="005812A0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选择小区时，</w:t>
      </w:r>
      <w:r>
        <w:rPr>
          <w:rFonts w:hint="eastAsia"/>
        </w:rPr>
        <w:t>将《</w:t>
      </w:r>
      <w:r>
        <w:rPr>
          <w:rFonts w:hint="eastAsia"/>
        </w:rPr>
        <w:t>RRU&amp;&amp;</w:t>
      </w: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器件库》中该</w:t>
      </w:r>
      <w:r>
        <w:rPr>
          <w:rFonts w:hint="eastAsia"/>
        </w:rPr>
        <w:t>RRU</w:t>
      </w:r>
      <w:r>
        <w:rPr>
          <w:rFonts w:hint="eastAsia"/>
        </w:rPr>
        <w:t>支持的压缩属性</w:t>
      </w:r>
      <w:r>
        <w:rPr>
          <w:rFonts w:hint="eastAsia"/>
        </w:rPr>
        <w:t>与小区的带宽及压缩属性进行比较，必须在</w:t>
      </w:r>
      <w:r>
        <w:rPr>
          <w:rFonts w:hint="eastAsia"/>
        </w:rPr>
        <w:t>RRU</w:t>
      </w:r>
      <w:r>
        <w:rPr>
          <w:rFonts w:hint="eastAsia"/>
        </w:rPr>
        <w:t>能力范围内。</w:t>
      </w:r>
    </w:p>
    <w:p w:rsidR="00DE24E2" w:rsidRDefault="002056CF" w:rsidP="00DE24E2">
      <w:r>
        <w:rPr>
          <w:noProof/>
        </w:rPr>
        <w:drawing>
          <wp:inline distT="0" distB="0" distL="0" distR="0" wp14:anchorId="44812C3A" wp14:editId="1D9A7F03">
            <wp:extent cx="3190875" cy="20002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6CF" w:rsidRDefault="002056CF" w:rsidP="00DE24E2"/>
    <w:p w:rsidR="002056CF" w:rsidRDefault="002056CF" w:rsidP="00DE24E2">
      <w:r>
        <w:rPr>
          <w:noProof/>
        </w:rPr>
        <w:drawing>
          <wp:inline distT="0" distB="0" distL="0" distR="0" wp14:anchorId="370F4C28" wp14:editId="60E97BB6">
            <wp:extent cx="2514600" cy="21145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27F" w:rsidRDefault="00FE04D8" w:rsidP="00A674A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射频通道方向列为单选下拉框。选择后，需要进行校验：只能是在支持的通道方向范围内。（后续设计上也可以考虑将第三列与第五列合并，只呈现支持的</w:t>
      </w:r>
      <w:proofErr w:type="gramStart"/>
      <w:r>
        <w:rPr>
          <w:rFonts w:hint="eastAsia"/>
        </w:rPr>
        <w:t>方向去单选</w:t>
      </w:r>
      <w:proofErr w:type="gramEnd"/>
      <w:r>
        <w:rPr>
          <w:rFonts w:hint="eastAsia"/>
        </w:rPr>
        <w:t>）</w:t>
      </w:r>
    </w:p>
    <w:p w:rsidR="00FE04D8" w:rsidRDefault="00FE04D8" w:rsidP="00A674A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支持的频段，为《</w:t>
      </w:r>
      <w:r>
        <w:rPr>
          <w:rFonts w:hint="eastAsia"/>
        </w:rPr>
        <w:t>RRU&amp;&amp;</w:t>
      </w: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器件库》支持的频段属性</w:t>
      </w:r>
      <w:r w:rsidR="004C55F1">
        <w:rPr>
          <w:rFonts w:hint="eastAsia"/>
        </w:rPr>
        <w:t>，主要是为了给用户呈现参考用</w:t>
      </w:r>
      <w:r>
        <w:rPr>
          <w:rFonts w:hint="eastAsia"/>
        </w:rPr>
        <w:t>。需要生成工具关注，频段信息转换为</w:t>
      </w:r>
      <w:proofErr w:type="spellStart"/>
      <w:r w:rsidRPr="00FE04D8">
        <w:t>netLcFreqBand</w:t>
      </w:r>
      <w:proofErr w:type="spellEnd"/>
      <w:r>
        <w:rPr>
          <w:rFonts w:hint="eastAsia"/>
        </w:rPr>
        <w:t>/</w:t>
      </w:r>
      <w:proofErr w:type="spellStart"/>
      <w:r w:rsidRPr="00FE04D8">
        <w:t>nrNetLocalCellFreqBand</w:t>
      </w:r>
      <w:proofErr w:type="spellEnd"/>
      <w:r>
        <w:rPr>
          <w:rFonts w:hint="eastAsia"/>
        </w:rPr>
        <w:t>中的取值。示意图</w:t>
      </w:r>
      <w:r w:rsidR="00665D12">
        <w:rPr>
          <w:rFonts w:hint="eastAsia"/>
        </w:rPr>
        <w:t>的频段信息值不正确</w:t>
      </w:r>
      <w:r w:rsidR="0097453A">
        <w:rPr>
          <w:rFonts w:hint="eastAsia"/>
        </w:rPr>
        <w:t>就不再修改啦</w:t>
      </w:r>
      <w:r w:rsidR="0097453A">
        <w:rPr>
          <w:rFonts w:hint="eastAsia"/>
        </w:rPr>
        <w:t>~</w:t>
      </w:r>
    </w:p>
    <w:p w:rsidR="002056CF" w:rsidRDefault="003C4CA8" w:rsidP="00A674A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支持的通道方向，为《</w:t>
      </w:r>
      <w:r>
        <w:rPr>
          <w:rFonts w:hint="eastAsia"/>
        </w:rPr>
        <w:t>RRU&amp;&amp;</w:t>
      </w: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器件库》中的属性值，主要是为了给用户呈现参考用。</w:t>
      </w:r>
    </w:p>
    <w:p w:rsidR="009A14B6" w:rsidRDefault="009A14B6" w:rsidP="009A14B6">
      <w:pPr>
        <w:rPr>
          <w:rFonts w:hint="eastAsia"/>
        </w:rPr>
      </w:pPr>
    </w:p>
    <w:p w:rsidR="005F4214" w:rsidRDefault="00295E12" w:rsidP="005F4214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步骤操作完成后，</w:t>
      </w:r>
      <w:r w:rsidR="005F4214">
        <w:rPr>
          <w:rFonts w:hint="eastAsia"/>
        </w:rPr>
        <w:t>如果</w:t>
      </w:r>
      <w:r>
        <w:rPr>
          <w:rFonts w:hint="eastAsia"/>
        </w:rPr>
        <w:t>RRU/</w:t>
      </w: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连接的</w:t>
      </w:r>
      <w:r w:rsidR="005F4214">
        <w:rPr>
          <w:rFonts w:hint="eastAsia"/>
        </w:rPr>
        <w:t>是非</w:t>
      </w:r>
      <w:r w:rsidR="005F4214">
        <w:rPr>
          <w:rFonts w:hint="eastAsia"/>
        </w:rPr>
        <w:t>1/2/4</w:t>
      </w:r>
      <w:r w:rsidR="005F4214">
        <w:rPr>
          <w:rFonts w:hint="eastAsia"/>
        </w:rPr>
        <w:t>通道天线阵</w:t>
      </w:r>
      <w:r w:rsidR="005C1C26">
        <w:rPr>
          <w:rFonts w:hint="eastAsia"/>
        </w:rPr>
        <w:t>，</w:t>
      </w:r>
      <w:r w:rsidR="006E4DF8">
        <w:rPr>
          <w:rFonts w:hint="eastAsia"/>
        </w:rPr>
        <w:t>都</w:t>
      </w:r>
      <w:r w:rsidR="005F4214">
        <w:rPr>
          <w:rFonts w:hint="eastAsia"/>
        </w:rPr>
        <w:t>进行</w:t>
      </w:r>
      <w:proofErr w:type="gramStart"/>
      <w:r w:rsidR="005F4214">
        <w:rPr>
          <w:rFonts w:hint="eastAsia"/>
        </w:rPr>
        <w:t>频段权</w:t>
      </w:r>
      <w:proofErr w:type="gramEnd"/>
      <w:r w:rsidR="005F4214">
        <w:rPr>
          <w:rFonts w:hint="eastAsia"/>
        </w:rPr>
        <w:t>值的校验：</w:t>
      </w:r>
    </w:p>
    <w:p w:rsidR="005F4214" w:rsidRDefault="005C1C26" w:rsidP="005F4214">
      <w:pPr>
        <w:pStyle w:val="a3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RRU</w:t>
      </w:r>
      <w:r>
        <w:rPr>
          <w:rFonts w:hint="eastAsia"/>
        </w:rPr>
        <w:t>有规划归属小区，则将对应小区的频段与《</w:t>
      </w:r>
      <w:r>
        <w:rPr>
          <w:rFonts w:hint="eastAsia"/>
        </w:rPr>
        <w:t>天线阵</w:t>
      </w:r>
      <w:r>
        <w:rPr>
          <w:rFonts w:hint="eastAsia"/>
        </w:rPr>
        <w:t>/</w:t>
      </w:r>
      <w:r>
        <w:rPr>
          <w:rFonts w:hint="eastAsia"/>
        </w:rPr>
        <w:t>天线权值器件库</w:t>
      </w:r>
      <w:r>
        <w:rPr>
          <w:rFonts w:hint="eastAsia"/>
        </w:rPr>
        <w:t>》中的天线阵支持的频段做校验，如果天线阵不支持，则提示用户天线阵频段不支持</w:t>
      </w:r>
      <w:r w:rsidR="00C3530B">
        <w:rPr>
          <w:rFonts w:hint="eastAsia"/>
        </w:rPr>
        <w:t>，需要</w:t>
      </w:r>
      <w:r>
        <w:rPr>
          <w:rFonts w:hint="eastAsia"/>
        </w:rPr>
        <w:t>重新</w:t>
      </w:r>
      <w:r>
        <w:rPr>
          <w:rFonts w:hint="eastAsia"/>
        </w:rPr>
        <w:lastRenderedPageBreak/>
        <w:t>选择天线阵。</w:t>
      </w:r>
      <w:r w:rsidR="0098711C">
        <w:rPr>
          <w:rFonts w:hint="eastAsia"/>
        </w:rPr>
        <w:t>(</w:t>
      </w:r>
      <w:r w:rsidR="0098711C">
        <w:rPr>
          <w:rFonts w:hint="eastAsia"/>
        </w:rPr>
        <w:t>A</w:t>
      </w:r>
      <w:r w:rsidR="0098711C">
        <w:rPr>
          <w:rFonts w:hint="eastAsia"/>
        </w:rPr>
        <w:t>步骤操作连线时，也进行此条校验</w:t>
      </w:r>
      <w:r w:rsidR="0098711C">
        <w:rPr>
          <w:rFonts w:hint="eastAsia"/>
        </w:rPr>
        <w:t>)</w:t>
      </w:r>
    </w:p>
    <w:p w:rsidR="00582E6A" w:rsidRPr="0042628E" w:rsidRDefault="00582E6A" w:rsidP="00582E6A">
      <w:pPr>
        <w:pStyle w:val="a3"/>
        <w:ind w:left="420" w:firstLineChars="0" w:firstLine="0"/>
        <w:rPr>
          <w:rFonts w:hint="eastAsia"/>
        </w:rPr>
      </w:pPr>
    </w:p>
    <w:p w:rsidR="005F4214" w:rsidRDefault="005F4214" w:rsidP="009A14B6"/>
    <w:p w:rsidR="009A14B6" w:rsidRDefault="007D17BF" w:rsidP="006E2534">
      <w:pPr>
        <w:ind w:firstLineChars="200" w:firstLine="420"/>
      </w:pPr>
      <w:r>
        <w:rPr>
          <w:rFonts w:hint="eastAsia"/>
        </w:rPr>
        <w:t>每种制式都支持快速配置与重置功能。重置就是全部清空，文档中重点说下快速配置。考虑到多数应用场景中，各通道是共享相同的小区</w:t>
      </w:r>
      <w:r>
        <w:rPr>
          <w:rFonts w:hint="eastAsia"/>
        </w:rPr>
        <w:t>ID</w:t>
      </w:r>
      <w:r>
        <w:rPr>
          <w:rFonts w:hint="eastAsia"/>
        </w:rPr>
        <w:t>，如果一个个通道去配置体验太差，尤其是</w:t>
      </w:r>
      <w:r>
        <w:rPr>
          <w:rFonts w:hint="eastAsia"/>
        </w:rPr>
        <w:t>5G</w:t>
      </w:r>
      <w:r>
        <w:rPr>
          <w:rFonts w:hint="eastAsia"/>
        </w:rPr>
        <w:t>中</w:t>
      </w:r>
      <w:r>
        <w:rPr>
          <w:rFonts w:hint="eastAsia"/>
        </w:rPr>
        <w:t>64</w:t>
      </w:r>
      <w:r>
        <w:rPr>
          <w:rFonts w:hint="eastAsia"/>
        </w:rPr>
        <w:t>通道，带来的人力成本较大，所以引入了此功能。</w:t>
      </w:r>
    </w:p>
    <w:p w:rsidR="009D122D" w:rsidRDefault="009D122D" w:rsidP="006E2534">
      <w:pPr>
        <w:ind w:firstLineChars="200" w:firstLine="420"/>
      </w:pPr>
      <w:r>
        <w:rPr>
          <w:rFonts w:hint="eastAsia"/>
        </w:rPr>
        <w:t>点击快速配置按键后，</w:t>
      </w:r>
      <w:proofErr w:type="gramStart"/>
      <w:r>
        <w:rPr>
          <w:rFonts w:hint="eastAsia"/>
        </w:rPr>
        <w:t>在快配界面</w:t>
      </w:r>
      <w:proofErr w:type="gramEnd"/>
      <w:r>
        <w:rPr>
          <w:rFonts w:hint="eastAsia"/>
        </w:rPr>
        <w:t>，可以通过输入批量的端口号再选择对应的小区来配置，示意图如下。</w:t>
      </w:r>
    </w:p>
    <w:p w:rsidR="002056CF" w:rsidRDefault="002056CF" w:rsidP="00DE24E2">
      <w:r>
        <w:rPr>
          <w:noProof/>
        </w:rPr>
        <w:drawing>
          <wp:inline distT="0" distB="0" distL="0" distR="0" wp14:anchorId="59B3DB4A" wp14:editId="1BC574DD">
            <wp:extent cx="5274310" cy="1831358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3F9" w:rsidRDefault="00C203F9" w:rsidP="00DE24E2"/>
    <w:p w:rsidR="00C203F9" w:rsidRDefault="00C203F9" w:rsidP="00DE24E2">
      <w:r>
        <w:rPr>
          <w:noProof/>
        </w:rPr>
        <w:drawing>
          <wp:inline distT="0" distB="0" distL="0" distR="0" wp14:anchorId="38A57F12" wp14:editId="3CE44CC7">
            <wp:extent cx="5274310" cy="2007778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6A" w:rsidRDefault="00B21F6A" w:rsidP="00B21F6A">
      <w:pPr>
        <w:ind w:firstLine="420"/>
      </w:pPr>
      <w:r>
        <w:rPr>
          <w:rFonts w:hint="eastAsia"/>
        </w:rPr>
        <w:t>点击确定按键</w:t>
      </w:r>
      <w:proofErr w:type="gramStart"/>
      <w:r>
        <w:rPr>
          <w:rFonts w:hint="eastAsia"/>
        </w:rPr>
        <w:t>后</w:t>
      </w:r>
      <w:r w:rsidR="007A18F5">
        <w:rPr>
          <w:rFonts w:hint="eastAsia"/>
        </w:rPr>
        <w:t>快配中</w:t>
      </w:r>
      <w:proofErr w:type="gramEnd"/>
      <w:r>
        <w:rPr>
          <w:rFonts w:hint="eastAsia"/>
        </w:rPr>
        <w:t>进行</w:t>
      </w:r>
      <w:r w:rsidR="007A18F5">
        <w:rPr>
          <w:rFonts w:hint="eastAsia"/>
        </w:rPr>
        <w:t>端口支持频段与小区的频段的校验。</w:t>
      </w:r>
      <w:r>
        <w:rPr>
          <w:rFonts w:hint="eastAsia"/>
        </w:rPr>
        <w:t>校验通过后，同步在“</w:t>
      </w:r>
      <w:r>
        <w:rPr>
          <w:rFonts w:hint="eastAsia"/>
        </w:rPr>
        <w:t>RRU</w:t>
      </w:r>
      <w:r>
        <w:rPr>
          <w:rFonts w:hint="eastAsia"/>
        </w:rPr>
        <w:t>端口归属小区”弹框中更新对应端口的信息。</w:t>
      </w:r>
    </w:p>
    <w:p w:rsidR="00B21F6A" w:rsidRDefault="009D122D" w:rsidP="00B21F6A">
      <w:pPr>
        <w:ind w:firstLine="420"/>
        <w:rPr>
          <w:rFonts w:hint="eastAsia"/>
        </w:rPr>
      </w:pPr>
      <w:r>
        <w:rPr>
          <w:rFonts w:hint="eastAsia"/>
        </w:rPr>
        <w:t>注意，</w:t>
      </w:r>
      <w:r w:rsidR="003F075B">
        <w:rPr>
          <w:rFonts w:hint="eastAsia"/>
        </w:rPr>
        <w:t>某个端口以前已经配置了某个小区，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在</w:t>
      </w:r>
      <w:r w:rsidR="003F075B">
        <w:rPr>
          <w:rFonts w:hint="eastAsia"/>
        </w:rPr>
        <w:t>快配界面</w:t>
      </w:r>
      <w:proofErr w:type="gramEnd"/>
      <w:r w:rsidR="003F075B">
        <w:rPr>
          <w:rFonts w:hint="eastAsia"/>
        </w:rPr>
        <w:t>又配置了归属小区</w:t>
      </w:r>
      <w:r w:rsidR="003F075B">
        <w:rPr>
          <w:rFonts w:hint="eastAsia"/>
        </w:rPr>
        <w:t>ID</w:t>
      </w:r>
      <w:r w:rsidR="003F075B">
        <w:rPr>
          <w:rFonts w:hint="eastAsia"/>
        </w:rPr>
        <w:t>，则</w:t>
      </w:r>
      <w:proofErr w:type="gramStart"/>
      <w:r w:rsidR="003F075B">
        <w:rPr>
          <w:rFonts w:hint="eastAsia"/>
        </w:rPr>
        <w:t>以快配中</w:t>
      </w:r>
      <w:proofErr w:type="gramEnd"/>
      <w:r w:rsidR="003F075B">
        <w:rPr>
          <w:rFonts w:hint="eastAsia"/>
        </w:rPr>
        <w:t>的配置为准，覆盖以前的。</w:t>
      </w:r>
    </w:p>
    <w:p w:rsidR="00F36A96" w:rsidRDefault="00F36A96" w:rsidP="00B21F6A">
      <w:pPr>
        <w:ind w:firstLine="420"/>
        <w:rPr>
          <w:rFonts w:hint="eastAsia"/>
        </w:rPr>
      </w:pPr>
      <w:r>
        <w:rPr>
          <w:rFonts w:hint="eastAsia"/>
        </w:rPr>
        <w:t>全部配置完成后，工具保存</w:t>
      </w:r>
      <w:r w:rsidR="00E62BD3" w:rsidRPr="00E62BD3">
        <w:rPr>
          <w:rFonts w:hint="eastAsia"/>
        </w:rPr>
        <w:t>天线安装规划</w:t>
      </w:r>
      <w:r w:rsidR="00E62BD3">
        <w:rPr>
          <w:rFonts w:hint="eastAsia"/>
        </w:rPr>
        <w:t>信息，对应</w:t>
      </w:r>
      <w:proofErr w:type="spellStart"/>
      <w:r w:rsidR="00E62BD3" w:rsidRPr="00E62BD3">
        <w:t>AddNetRRUAntennaSetting</w:t>
      </w:r>
      <w:proofErr w:type="spellEnd"/>
      <w:r w:rsidR="00E62BD3">
        <w:rPr>
          <w:rFonts w:hint="eastAsia"/>
        </w:rPr>
        <w:t>、</w:t>
      </w:r>
      <w:proofErr w:type="spellStart"/>
      <w:r w:rsidR="00E62BD3" w:rsidRPr="00E62BD3">
        <w:t>SetNetRRUAntennaLcID</w:t>
      </w:r>
      <w:proofErr w:type="spellEnd"/>
      <w:r w:rsidR="00E62BD3">
        <w:rPr>
          <w:rFonts w:hint="eastAsia"/>
        </w:rPr>
        <w:t>中的信息。</w:t>
      </w:r>
    </w:p>
    <w:p w:rsidR="00E62BD3" w:rsidRPr="006E5548" w:rsidRDefault="00023513" w:rsidP="00B21F6A">
      <w:pPr>
        <w:ind w:firstLine="420"/>
      </w:pPr>
      <w:r>
        <w:rPr>
          <w:rFonts w:hint="eastAsia"/>
        </w:rPr>
        <w:t>PS:</w:t>
      </w:r>
      <w:r w:rsidR="004B7470">
        <w:rPr>
          <w:rFonts w:hint="eastAsia"/>
        </w:rPr>
        <w:t>在</w:t>
      </w:r>
      <w:r w:rsidR="004B7470">
        <w:rPr>
          <w:rFonts w:hint="eastAsia"/>
        </w:rPr>
        <w:t>SCMT</w:t>
      </w:r>
      <w:r w:rsidR="004B7470">
        <w:rPr>
          <w:rFonts w:hint="eastAsia"/>
        </w:rPr>
        <w:t>保存</w:t>
      </w:r>
      <w:r w:rsidR="004B7470" w:rsidRPr="004B7470">
        <w:rPr>
          <w:rFonts w:hint="eastAsia"/>
        </w:rPr>
        <w:t>本地小区标识</w:t>
      </w:r>
      <w:r w:rsidR="004B7470">
        <w:rPr>
          <w:rFonts w:hint="eastAsia"/>
        </w:rPr>
        <w:t>(</w:t>
      </w:r>
      <w:proofErr w:type="spellStart"/>
      <w:r w:rsidR="004B7470" w:rsidRPr="004B7470">
        <w:rPr>
          <w:rFonts w:hint="eastAsia"/>
        </w:rPr>
        <w:t>netSetRRUPortSubtoLocalCellId</w:t>
      </w:r>
      <w:proofErr w:type="spellEnd"/>
      <w:r w:rsidR="004B7470" w:rsidRPr="004B7470">
        <w:rPr>
          <w:rFonts w:hint="eastAsia"/>
        </w:rPr>
        <w:t>、、</w:t>
      </w:r>
      <w:r w:rsidR="004B7470" w:rsidRPr="004B7470">
        <w:rPr>
          <w:rFonts w:hint="eastAsia"/>
        </w:rPr>
        <w:t>netSetRRUPortSubtoLocalCellId2</w:t>
      </w:r>
      <w:r w:rsidR="004B7470" w:rsidRPr="004B7470">
        <w:rPr>
          <w:rFonts w:hint="eastAsia"/>
        </w:rPr>
        <w:t>、</w:t>
      </w:r>
      <w:r w:rsidR="004B7470" w:rsidRPr="004B7470">
        <w:rPr>
          <w:rFonts w:hint="eastAsia"/>
        </w:rPr>
        <w:t>netSetRRUPortSubtoLocalCellId3</w:t>
      </w:r>
      <w:r w:rsidR="004B7470" w:rsidRPr="004B7470">
        <w:rPr>
          <w:rFonts w:hint="eastAsia"/>
        </w:rPr>
        <w:t>、</w:t>
      </w:r>
      <w:r w:rsidR="004B7470" w:rsidRPr="004B7470">
        <w:rPr>
          <w:rFonts w:hint="eastAsia"/>
        </w:rPr>
        <w:t>netSetRRUPortSubtoLocalCellId4</w:t>
      </w:r>
      <w:r w:rsidR="004B7470">
        <w:rPr>
          <w:rFonts w:hint="eastAsia"/>
        </w:rPr>
        <w:t>)</w:t>
      </w:r>
      <w:r w:rsidR="004B7470">
        <w:rPr>
          <w:rFonts w:hint="eastAsia"/>
        </w:rPr>
        <w:t>时，由于</w:t>
      </w:r>
      <w:r w:rsidR="004B7470">
        <w:rPr>
          <w:rFonts w:hint="eastAsia"/>
        </w:rPr>
        <w:t>RRU</w:t>
      </w:r>
      <w:r w:rsidR="004B7470">
        <w:rPr>
          <w:rFonts w:hint="eastAsia"/>
        </w:rPr>
        <w:t>端口支持多个小区，内部代码设计时，遵循先来后到，从小到大原则：每个新</w:t>
      </w:r>
      <w:r w:rsidR="00FD5A0D">
        <w:rPr>
          <w:rFonts w:hint="eastAsia"/>
        </w:rPr>
        <w:t>小区从最小的本地小区标识开始找空闲，一旦确定后不再变化，后选择</w:t>
      </w:r>
      <w:r w:rsidR="00DA63F9">
        <w:rPr>
          <w:rFonts w:hint="eastAsia"/>
        </w:rPr>
        <w:t>的小区再从小</w:t>
      </w:r>
      <w:proofErr w:type="gramStart"/>
      <w:r w:rsidR="00DA63F9">
        <w:rPr>
          <w:rFonts w:hint="eastAsia"/>
        </w:rPr>
        <w:t>到大找空闲</w:t>
      </w:r>
      <w:proofErr w:type="gramEnd"/>
      <w:r w:rsidR="00DA63F9">
        <w:rPr>
          <w:rFonts w:hint="eastAsia"/>
        </w:rPr>
        <w:t>。</w:t>
      </w:r>
    </w:p>
    <w:p w:rsidR="00776CFB" w:rsidRDefault="00776CFB" w:rsidP="00776CFB">
      <w:pPr>
        <w:pStyle w:val="1"/>
        <w:numPr>
          <w:ilvl w:val="0"/>
          <w:numId w:val="2"/>
        </w:numPr>
      </w:pPr>
      <w:bookmarkStart w:id="22" w:name="_Toc522879273"/>
      <w:r>
        <w:rPr>
          <w:rFonts w:hint="eastAsia"/>
        </w:rPr>
        <w:lastRenderedPageBreak/>
        <w:t>下发命令到基站</w:t>
      </w:r>
      <w:bookmarkEnd w:id="22"/>
    </w:p>
    <w:p w:rsidR="00A45B2E" w:rsidRDefault="00A45B2E" w:rsidP="00054EF9">
      <w:pPr>
        <w:ind w:firstLineChars="200" w:firstLine="420"/>
      </w:pPr>
      <w:r>
        <w:rPr>
          <w:rFonts w:hint="eastAsia"/>
        </w:rPr>
        <w:t>SCMT</w:t>
      </w:r>
      <w:r>
        <w:rPr>
          <w:rFonts w:hint="eastAsia"/>
        </w:rPr>
        <w:t>进行收敛，下发</w:t>
      </w:r>
      <w:r w:rsidR="00144BCE">
        <w:rPr>
          <w:rFonts w:hint="eastAsia"/>
        </w:rPr>
        <w:t>规划数据到基站只保留一个按钮，点击后</w:t>
      </w:r>
      <w:r w:rsidR="00144BCE">
        <w:rPr>
          <w:rFonts w:hint="eastAsia"/>
        </w:rPr>
        <w:t>SCMT</w:t>
      </w:r>
      <w:r w:rsidR="00144BCE">
        <w:rPr>
          <w:rFonts w:hint="eastAsia"/>
        </w:rPr>
        <w:t>的处理见下面流程图所示：</w:t>
      </w:r>
    </w:p>
    <w:p w:rsidR="00144BCE" w:rsidRDefault="00DA507C" w:rsidP="00A45B2E">
      <w:pPr>
        <w:rPr>
          <w:rFonts w:hint="eastAsia"/>
        </w:rPr>
      </w:pPr>
      <w:r w:rsidRPr="00144BCE">
        <w:object w:dxaOrig="3510" w:dyaOrig="126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5pt;height:635.25pt" o:ole="">
            <v:imagedata r:id="rId37" o:title=""/>
          </v:shape>
          <o:OLEObject Type="Embed" ProgID="Visio.Drawing.11" ShapeID="_x0000_i1025" DrawAspect="Content" ObjectID="_1596621401" r:id="rId38"/>
        </w:object>
      </w:r>
    </w:p>
    <w:p w:rsidR="00E31A52" w:rsidRDefault="00E31A52" w:rsidP="00A45B2E">
      <w:pPr>
        <w:rPr>
          <w:rFonts w:hint="eastAsia"/>
        </w:rPr>
      </w:pPr>
    </w:p>
    <w:p w:rsidR="00D9128A" w:rsidRDefault="00654F41" w:rsidP="00B86204">
      <w:pPr>
        <w:ind w:firstLineChars="200" w:firstLine="420"/>
        <w:rPr>
          <w:rFonts w:hint="eastAsia"/>
        </w:rPr>
      </w:pPr>
      <w:r>
        <w:rPr>
          <w:rFonts w:hint="eastAsia"/>
        </w:rPr>
        <w:t>整个过程总体来说分为两部分：一是校验，二下设置参数。</w:t>
      </w:r>
      <w:r w:rsidR="00B86204">
        <w:rPr>
          <w:rFonts w:hint="eastAsia"/>
        </w:rPr>
        <w:t>在线场景，与离线场景都是一样的处理方式。</w:t>
      </w:r>
    </w:p>
    <w:p w:rsidR="008E61EB" w:rsidRDefault="007367C0" w:rsidP="008E61EB">
      <w:pPr>
        <w:pStyle w:val="2"/>
        <w:numPr>
          <w:ilvl w:val="1"/>
          <w:numId w:val="2"/>
        </w:numPr>
        <w:rPr>
          <w:rFonts w:hint="eastAsia"/>
        </w:rPr>
      </w:pPr>
      <w:bookmarkStart w:id="23" w:name="_Toc522879274"/>
      <w:r>
        <w:rPr>
          <w:rFonts w:hint="eastAsia"/>
        </w:rPr>
        <w:lastRenderedPageBreak/>
        <w:t>全部的校验</w:t>
      </w:r>
      <w:bookmarkEnd w:id="23"/>
    </w:p>
    <w:p w:rsidR="004476D9" w:rsidRDefault="004476D9" w:rsidP="004476D9">
      <w:pPr>
        <w:pStyle w:val="3"/>
        <w:numPr>
          <w:ilvl w:val="2"/>
          <w:numId w:val="2"/>
        </w:numPr>
        <w:rPr>
          <w:rFonts w:hint="eastAsia"/>
        </w:rPr>
      </w:pPr>
      <w:bookmarkStart w:id="24" w:name="_Toc522879275"/>
      <w:r>
        <w:rPr>
          <w:rFonts w:hint="eastAsia"/>
        </w:rPr>
        <w:t>板卡</w:t>
      </w:r>
      <w:r>
        <w:rPr>
          <w:rFonts w:hint="eastAsia"/>
        </w:rPr>
        <w:t>相关校验</w:t>
      </w:r>
      <w:bookmarkEnd w:id="24"/>
    </w:p>
    <w:p w:rsidR="004476D9" w:rsidRDefault="00671FDF" w:rsidP="00671FDF">
      <w:pPr>
        <w:pStyle w:val="a3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若</w:t>
      </w:r>
      <w:r w:rsidR="00CC32DB">
        <w:rPr>
          <w:rFonts w:hint="eastAsia"/>
        </w:rPr>
        <w:t>该板卡上</w:t>
      </w:r>
      <w:r>
        <w:rPr>
          <w:rFonts w:hint="eastAsia"/>
        </w:rPr>
        <w:t>已经建立了本地小区，则不允许删除</w:t>
      </w:r>
    </w:p>
    <w:p w:rsidR="00CC32DB" w:rsidRPr="004476D9" w:rsidRDefault="00CC32DB" w:rsidP="00CC32DB">
      <w:pPr>
        <w:pStyle w:val="a3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如果该板卡上已经建立了本地小区，则不允许修改（对应</w:t>
      </w:r>
      <w:proofErr w:type="spellStart"/>
      <w:r w:rsidRPr="00CC32DB">
        <w:t>SetNetBoard</w:t>
      </w:r>
      <w:proofErr w:type="spellEnd"/>
      <w:r>
        <w:rPr>
          <w:rFonts w:hint="eastAsia"/>
        </w:rPr>
        <w:t>中的节点参数）</w:t>
      </w:r>
    </w:p>
    <w:p w:rsidR="0000746F" w:rsidRDefault="000E7089" w:rsidP="000E7089">
      <w:pPr>
        <w:pStyle w:val="3"/>
        <w:numPr>
          <w:ilvl w:val="2"/>
          <w:numId w:val="2"/>
        </w:numPr>
        <w:rPr>
          <w:rFonts w:hint="eastAsia"/>
        </w:rPr>
      </w:pPr>
      <w:bookmarkStart w:id="25" w:name="_Toc522879276"/>
      <w:proofErr w:type="spellStart"/>
      <w:r>
        <w:rPr>
          <w:rFonts w:hint="eastAsia"/>
        </w:rPr>
        <w:t>rHUB</w:t>
      </w:r>
      <w:proofErr w:type="spellEnd"/>
      <w:r>
        <w:rPr>
          <w:rFonts w:hint="eastAsia"/>
        </w:rPr>
        <w:t>相关校验</w:t>
      </w:r>
      <w:bookmarkEnd w:id="25"/>
    </w:p>
    <w:p w:rsidR="00D544DF" w:rsidRDefault="001D136D" w:rsidP="00D544DF">
      <w:pPr>
        <w:pStyle w:val="a3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如果有</w:t>
      </w:r>
      <w:proofErr w:type="spellStart"/>
      <w:r>
        <w:rPr>
          <w:rFonts w:hint="eastAsia"/>
        </w:rPr>
        <w:t>rHUB</w:t>
      </w:r>
      <w:proofErr w:type="spellEnd"/>
      <w:r>
        <w:rPr>
          <w:rFonts w:hint="eastAsia"/>
        </w:rPr>
        <w:t>删除，则需要判断是否</w:t>
      </w:r>
      <w:proofErr w:type="spellStart"/>
      <w:r>
        <w:rPr>
          <w:rFonts w:hint="eastAsia"/>
        </w:rPr>
        <w:t>rHUB</w:t>
      </w:r>
      <w:proofErr w:type="spellEnd"/>
      <w:r>
        <w:rPr>
          <w:rFonts w:hint="eastAsia"/>
        </w:rPr>
        <w:t>上还连接着</w:t>
      </w: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，如果存在</w:t>
      </w: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则不允许删除；</w:t>
      </w:r>
    </w:p>
    <w:p w:rsidR="003723A1" w:rsidRDefault="003723A1" w:rsidP="00D544DF">
      <w:pPr>
        <w:pStyle w:val="a3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如果是</w:t>
      </w:r>
      <w:proofErr w:type="spellStart"/>
      <w:r>
        <w:rPr>
          <w:rFonts w:hint="eastAsia"/>
        </w:rPr>
        <w:t>rHUB</w:t>
      </w:r>
      <w:proofErr w:type="spellEnd"/>
      <w:r w:rsidR="00036974">
        <w:rPr>
          <w:rFonts w:hint="eastAsia"/>
        </w:rPr>
        <w:t>添加，</w:t>
      </w:r>
      <w:r>
        <w:rPr>
          <w:rFonts w:hint="eastAsia"/>
        </w:rPr>
        <w:t>需要判断是否有连接到板卡，如果没有连接则返回失败并提示原因；</w:t>
      </w:r>
    </w:p>
    <w:p w:rsidR="003723A1" w:rsidRDefault="00867328" w:rsidP="0080377E">
      <w:pPr>
        <w:pStyle w:val="a3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proofErr w:type="spellStart"/>
      <w:r>
        <w:rPr>
          <w:rFonts w:hint="eastAsia"/>
        </w:rPr>
        <w:t>rHUB</w:t>
      </w:r>
      <w:proofErr w:type="spellEnd"/>
      <w:r>
        <w:rPr>
          <w:rFonts w:hint="eastAsia"/>
        </w:rPr>
        <w:t>上连接的</w:t>
      </w:r>
      <w:r>
        <w:rPr>
          <w:rFonts w:hint="eastAsia"/>
        </w:rPr>
        <w:t>RRU</w:t>
      </w:r>
      <w:r w:rsidR="00755B13">
        <w:rPr>
          <w:rFonts w:hint="eastAsia"/>
        </w:rPr>
        <w:t>已经建立本地小区，则不允许</w:t>
      </w:r>
      <w:proofErr w:type="gramStart"/>
      <w:r w:rsidR="00755B13">
        <w:rPr>
          <w:rFonts w:hint="eastAsia"/>
        </w:rPr>
        <w:t>修改光口的</w:t>
      </w:r>
      <w:proofErr w:type="gramEnd"/>
      <w:r w:rsidR="00755B13">
        <w:rPr>
          <w:rFonts w:hint="eastAsia"/>
        </w:rPr>
        <w:t>接入板卡、级数、连接模式；</w:t>
      </w:r>
    </w:p>
    <w:p w:rsidR="00171BC1" w:rsidRDefault="00171BC1" w:rsidP="00171BC1">
      <w:pPr>
        <w:pStyle w:val="a3"/>
        <w:numPr>
          <w:ilvl w:val="0"/>
          <w:numId w:val="29"/>
        </w:numPr>
        <w:ind w:firstLineChars="0"/>
      </w:pPr>
      <w:proofErr w:type="spellStart"/>
      <w:r>
        <w:rPr>
          <w:rFonts w:hint="eastAsia"/>
        </w:rPr>
        <w:t>rHUB</w:t>
      </w:r>
      <w:proofErr w:type="spellEnd"/>
      <w:r w:rsidRPr="00EC0E1D">
        <w:rPr>
          <w:rFonts w:hint="eastAsia"/>
        </w:rPr>
        <w:t>接入板的机架（</w:t>
      </w:r>
      <w:proofErr w:type="spellStart"/>
      <w:r w:rsidRPr="00EC0E1D">
        <w:rPr>
          <w:rFonts w:hint="eastAsia"/>
        </w:rPr>
        <w:t>netRRUAccessRackNo</w:t>
      </w:r>
      <w:proofErr w:type="spellEnd"/>
      <w:r w:rsidRPr="00EC0E1D">
        <w:rPr>
          <w:rFonts w:hint="eastAsia"/>
        </w:rPr>
        <w:t>）、机框（</w:t>
      </w:r>
      <w:proofErr w:type="spellStart"/>
      <w:r w:rsidRPr="00EC0E1D">
        <w:rPr>
          <w:rFonts w:hint="eastAsia"/>
        </w:rPr>
        <w:t>netRRUAccessShelfNo</w:t>
      </w:r>
      <w:proofErr w:type="spellEnd"/>
      <w:r w:rsidRPr="00EC0E1D">
        <w:rPr>
          <w:rFonts w:hint="eastAsia"/>
        </w:rPr>
        <w:t>）、插槽（</w:t>
      </w:r>
      <w:proofErr w:type="spellStart"/>
      <w:r w:rsidRPr="00EC0E1D">
        <w:rPr>
          <w:rFonts w:hint="eastAsia"/>
        </w:rPr>
        <w:t>netRRUAccessSlotNo</w:t>
      </w:r>
      <w:proofErr w:type="spellEnd"/>
      <w:r w:rsidRPr="00EC0E1D">
        <w:rPr>
          <w:rFonts w:hint="eastAsia"/>
        </w:rPr>
        <w:t>）和板型（</w:t>
      </w:r>
      <w:proofErr w:type="spellStart"/>
      <w:r w:rsidRPr="00EC0E1D">
        <w:rPr>
          <w:rFonts w:hint="eastAsia"/>
        </w:rPr>
        <w:t>netRRUAccessBoardType</w:t>
      </w:r>
      <w:proofErr w:type="spellEnd"/>
      <w:r w:rsidRPr="00EC0E1D">
        <w:rPr>
          <w:rFonts w:hint="eastAsia"/>
        </w:rPr>
        <w:t>），该板卡必须已经</w:t>
      </w:r>
      <w:proofErr w:type="gramStart"/>
      <w:r w:rsidRPr="00EC0E1D">
        <w:rPr>
          <w:rFonts w:hint="eastAsia"/>
        </w:rPr>
        <w:t>在板表</w:t>
      </w:r>
      <w:proofErr w:type="gramEnd"/>
      <w:r w:rsidRPr="00EC0E1D">
        <w:rPr>
          <w:rFonts w:hint="eastAsia"/>
        </w:rPr>
        <w:t>(</w:t>
      </w:r>
      <w:proofErr w:type="spellStart"/>
      <w:r w:rsidRPr="00EC0E1D">
        <w:rPr>
          <w:rFonts w:hint="eastAsia"/>
        </w:rPr>
        <w:t>netBoardType</w:t>
      </w:r>
      <w:proofErr w:type="spellEnd"/>
      <w:r w:rsidRPr="00EC0E1D">
        <w:rPr>
          <w:rFonts w:hint="eastAsia"/>
        </w:rPr>
        <w:t>)</w:t>
      </w:r>
      <w:r w:rsidRPr="00EC0E1D">
        <w:rPr>
          <w:rFonts w:hint="eastAsia"/>
        </w:rPr>
        <w:t>中已经布配，且与</w:t>
      </w:r>
      <w:proofErr w:type="gramStart"/>
      <w:r w:rsidRPr="00EC0E1D">
        <w:rPr>
          <w:rFonts w:hint="eastAsia"/>
        </w:rPr>
        <w:t>布配信息</w:t>
      </w:r>
      <w:proofErr w:type="gramEnd"/>
      <w:r w:rsidRPr="00EC0E1D">
        <w:rPr>
          <w:rFonts w:hint="eastAsia"/>
        </w:rPr>
        <w:t>一致。</w:t>
      </w:r>
    </w:p>
    <w:p w:rsidR="00171BC1" w:rsidRPr="0080377E" w:rsidRDefault="00171BC1" w:rsidP="00171BC1">
      <w:pPr>
        <w:pStyle w:val="a3"/>
        <w:ind w:left="420" w:firstLineChars="0" w:firstLine="0"/>
        <w:rPr>
          <w:rFonts w:hint="eastAsia"/>
        </w:rPr>
      </w:pPr>
    </w:p>
    <w:p w:rsidR="000E7089" w:rsidRPr="000E7089" w:rsidRDefault="000E7089" w:rsidP="000E7089">
      <w:pPr>
        <w:pStyle w:val="3"/>
        <w:numPr>
          <w:ilvl w:val="2"/>
          <w:numId w:val="2"/>
        </w:numPr>
        <w:rPr>
          <w:rFonts w:hint="eastAsia"/>
        </w:rPr>
      </w:pPr>
      <w:bookmarkStart w:id="26" w:name="_Toc522879277"/>
      <w:r>
        <w:rPr>
          <w:rFonts w:hint="eastAsia"/>
        </w:rPr>
        <w:t>RRU/</w:t>
      </w: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相关校验</w:t>
      </w:r>
      <w:bookmarkEnd w:id="26"/>
    </w:p>
    <w:p w:rsidR="000E7089" w:rsidRDefault="000E7089" w:rsidP="000E7089">
      <w:pPr>
        <w:rPr>
          <w:rFonts w:hint="eastAsia"/>
        </w:rPr>
      </w:pPr>
      <w:r>
        <w:rPr>
          <w:rFonts w:hint="eastAsia"/>
        </w:rPr>
        <w:t>校验</w:t>
      </w:r>
      <w:r w:rsidR="00060984">
        <w:rPr>
          <w:rFonts w:hint="eastAsia"/>
        </w:rPr>
        <w:t>规则</w:t>
      </w:r>
      <w:r>
        <w:rPr>
          <w:rFonts w:hint="eastAsia"/>
        </w:rPr>
        <w:t>：</w:t>
      </w:r>
    </w:p>
    <w:p w:rsidR="000E7089" w:rsidRDefault="000E7089" w:rsidP="000E7089">
      <w:pPr>
        <w:pStyle w:val="a3"/>
        <w:numPr>
          <w:ilvl w:val="0"/>
          <w:numId w:val="13"/>
        </w:numPr>
        <w:ind w:firstLineChars="0"/>
      </w:pPr>
      <w:r w:rsidRPr="00EC0E1D">
        <w:rPr>
          <w:rFonts w:hint="eastAsia"/>
        </w:rPr>
        <w:t>RRU</w:t>
      </w:r>
      <w:r w:rsidRPr="00EC0E1D">
        <w:rPr>
          <w:rFonts w:hint="eastAsia"/>
        </w:rPr>
        <w:t>接入板的机架（</w:t>
      </w:r>
      <w:proofErr w:type="spellStart"/>
      <w:r w:rsidRPr="00EC0E1D">
        <w:rPr>
          <w:rFonts w:hint="eastAsia"/>
        </w:rPr>
        <w:t>netRRUAccessRackNo</w:t>
      </w:r>
      <w:proofErr w:type="spellEnd"/>
      <w:r w:rsidRPr="00EC0E1D">
        <w:rPr>
          <w:rFonts w:hint="eastAsia"/>
        </w:rPr>
        <w:t>）、机框（</w:t>
      </w:r>
      <w:proofErr w:type="spellStart"/>
      <w:r w:rsidRPr="00EC0E1D">
        <w:rPr>
          <w:rFonts w:hint="eastAsia"/>
        </w:rPr>
        <w:t>netRRUAccessShelfNo</w:t>
      </w:r>
      <w:proofErr w:type="spellEnd"/>
      <w:r w:rsidRPr="00EC0E1D">
        <w:rPr>
          <w:rFonts w:hint="eastAsia"/>
        </w:rPr>
        <w:t>）、插槽（</w:t>
      </w:r>
      <w:proofErr w:type="spellStart"/>
      <w:r w:rsidRPr="00EC0E1D">
        <w:rPr>
          <w:rFonts w:hint="eastAsia"/>
        </w:rPr>
        <w:t>netRRUAccessSlotNo</w:t>
      </w:r>
      <w:proofErr w:type="spellEnd"/>
      <w:r w:rsidRPr="00EC0E1D">
        <w:rPr>
          <w:rFonts w:hint="eastAsia"/>
        </w:rPr>
        <w:t>）和板型（</w:t>
      </w:r>
      <w:proofErr w:type="spellStart"/>
      <w:r w:rsidRPr="00EC0E1D">
        <w:rPr>
          <w:rFonts w:hint="eastAsia"/>
        </w:rPr>
        <w:t>netRRUAccessBoardType</w:t>
      </w:r>
      <w:proofErr w:type="spellEnd"/>
      <w:r w:rsidRPr="00EC0E1D">
        <w:rPr>
          <w:rFonts w:hint="eastAsia"/>
        </w:rPr>
        <w:t>），该板卡必须已经</w:t>
      </w:r>
      <w:proofErr w:type="gramStart"/>
      <w:r w:rsidRPr="00EC0E1D">
        <w:rPr>
          <w:rFonts w:hint="eastAsia"/>
        </w:rPr>
        <w:t>在板表</w:t>
      </w:r>
      <w:proofErr w:type="gramEnd"/>
      <w:r w:rsidRPr="00EC0E1D">
        <w:rPr>
          <w:rFonts w:hint="eastAsia"/>
        </w:rPr>
        <w:t>(</w:t>
      </w:r>
      <w:proofErr w:type="spellStart"/>
      <w:r w:rsidRPr="00EC0E1D">
        <w:rPr>
          <w:rFonts w:hint="eastAsia"/>
        </w:rPr>
        <w:t>netBoardType</w:t>
      </w:r>
      <w:proofErr w:type="spellEnd"/>
      <w:r w:rsidRPr="00EC0E1D">
        <w:rPr>
          <w:rFonts w:hint="eastAsia"/>
        </w:rPr>
        <w:t>)</w:t>
      </w:r>
      <w:r w:rsidRPr="00EC0E1D">
        <w:rPr>
          <w:rFonts w:hint="eastAsia"/>
        </w:rPr>
        <w:t>中已经布配，且与</w:t>
      </w:r>
      <w:proofErr w:type="gramStart"/>
      <w:r w:rsidRPr="00EC0E1D">
        <w:rPr>
          <w:rFonts w:hint="eastAsia"/>
        </w:rPr>
        <w:t>布配信息</w:t>
      </w:r>
      <w:proofErr w:type="gramEnd"/>
      <w:r w:rsidRPr="00EC0E1D">
        <w:rPr>
          <w:rFonts w:hint="eastAsia"/>
        </w:rPr>
        <w:t>一致。</w:t>
      </w:r>
    </w:p>
    <w:p w:rsidR="000E7089" w:rsidRDefault="000E7089" w:rsidP="00265944">
      <w:pPr>
        <w:pStyle w:val="a3"/>
        <w:numPr>
          <w:ilvl w:val="0"/>
          <w:numId w:val="13"/>
        </w:numPr>
        <w:ind w:firstLineChars="0"/>
      </w:pPr>
      <w:proofErr w:type="gramStart"/>
      <w:r w:rsidRPr="00F04EB3">
        <w:rPr>
          <w:rFonts w:hint="eastAsia"/>
        </w:rPr>
        <w:t>布配的</w:t>
      </w:r>
      <w:proofErr w:type="gramEnd"/>
      <w:r w:rsidRPr="00F04EB3">
        <w:rPr>
          <w:rFonts w:hint="eastAsia"/>
        </w:rPr>
        <w:t>RRU</w:t>
      </w:r>
      <w:r w:rsidR="003078F9">
        <w:rPr>
          <w:rFonts w:hint="eastAsia"/>
        </w:rPr>
        <w:t>/</w:t>
      </w:r>
      <w:proofErr w:type="spellStart"/>
      <w:r w:rsidR="003078F9">
        <w:rPr>
          <w:rFonts w:hint="eastAsia"/>
        </w:rPr>
        <w:t>pRRU</w:t>
      </w:r>
      <w:proofErr w:type="spellEnd"/>
      <w:r w:rsidRPr="00F04EB3">
        <w:rPr>
          <w:rFonts w:hint="eastAsia"/>
        </w:rPr>
        <w:t>类型（</w:t>
      </w:r>
      <w:proofErr w:type="spellStart"/>
      <w:r w:rsidRPr="00F04EB3">
        <w:rPr>
          <w:rFonts w:hint="eastAsia"/>
        </w:rPr>
        <w:t>netRRUManufacturerIndex</w:t>
      </w:r>
      <w:proofErr w:type="spellEnd"/>
      <w:r w:rsidRPr="00F04EB3">
        <w:rPr>
          <w:rFonts w:hint="eastAsia"/>
        </w:rPr>
        <w:t>、</w:t>
      </w:r>
      <w:proofErr w:type="spellStart"/>
      <w:r w:rsidRPr="00F04EB3">
        <w:rPr>
          <w:rFonts w:hint="eastAsia"/>
        </w:rPr>
        <w:t>netRRUTypeIndex</w:t>
      </w:r>
      <w:proofErr w:type="spellEnd"/>
      <w:r w:rsidRPr="00F04EB3">
        <w:rPr>
          <w:rFonts w:hint="eastAsia"/>
        </w:rPr>
        <w:t>），必须已经在</w:t>
      </w:r>
      <w:proofErr w:type="spellStart"/>
      <w:r w:rsidRPr="00F04EB3">
        <w:rPr>
          <w:rFonts w:hint="eastAsia"/>
        </w:rPr>
        <w:t>rruTypeEntry</w:t>
      </w:r>
      <w:proofErr w:type="spellEnd"/>
      <w:r w:rsidRPr="00F04EB3">
        <w:rPr>
          <w:rFonts w:hint="eastAsia"/>
        </w:rPr>
        <w:t>(RRU</w:t>
      </w:r>
      <w:r w:rsidRPr="00F04EB3">
        <w:rPr>
          <w:rFonts w:hint="eastAsia"/>
        </w:rPr>
        <w:t>器件库</w:t>
      </w:r>
      <w:r w:rsidRPr="00F04EB3">
        <w:rPr>
          <w:rFonts w:hint="eastAsia"/>
        </w:rPr>
        <w:t>)</w:t>
      </w:r>
      <w:r w:rsidRPr="00F04EB3">
        <w:rPr>
          <w:rFonts w:hint="eastAsia"/>
        </w:rPr>
        <w:t>中</w:t>
      </w:r>
      <w:r>
        <w:rPr>
          <w:rFonts w:hint="eastAsia"/>
        </w:rPr>
        <w:t>存在。</w:t>
      </w:r>
      <w:r w:rsidR="00265944">
        <w:rPr>
          <w:rFonts w:hint="eastAsia"/>
        </w:rPr>
        <w:t>如果不存在，则从</w:t>
      </w:r>
      <w:r w:rsidR="00265944">
        <w:rPr>
          <w:rFonts w:hint="eastAsia"/>
        </w:rPr>
        <w:t>SCMT</w:t>
      </w:r>
      <w:r w:rsidR="00265944">
        <w:rPr>
          <w:rFonts w:hint="eastAsia"/>
        </w:rPr>
        <w:t>的《</w:t>
      </w:r>
      <w:r w:rsidR="00265944" w:rsidRPr="00265944">
        <w:rPr>
          <w:rFonts w:hint="eastAsia"/>
        </w:rPr>
        <w:t>RRU&amp;&amp;</w:t>
      </w:r>
      <w:proofErr w:type="spellStart"/>
      <w:r w:rsidR="00265944" w:rsidRPr="00265944">
        <w:rPr>
          <w:rFonts w:hint="eastAsia"/>
        </w:rPr>
        <w:t>pRRU</w:t>
      </w:r>
      <w:proofErr w:type="spellEnd"/>
      <w:r w:rsidR="00265944" w:rsidRPr="00265944">
        <w:rPr>
          <w:rFonts w:hint="eastAsia"/>
        </w:rPr>
        <w:t>器件库</w:t>
      </w:r>
      <w:r w:rsidR="00265944">
        <w:rPr>
          <w:rFonts w:hint="eastAsia"/>
        </w:rPr>
        <w:t>》中的信息将</w:t>
      </w:r>
      <w:proofErr w:type="spellStart"/>
      <w:r w:rsidR="00265944">
        <w:rPr>
          <w:rFonts w:hint="eastAsia"/>
        </w:rPr>
        <w:t>rrutypeEntry</w:t>
      </w:r>
      <w:proofErr w:type="spellEnd"/>
      <w:r w:rsidR="00265944">
        <w:rPr>
          <w:rFonts w:hint="eastAsia"/>
        </w:rPr>
        <w:t>，</w:t>
      </w:r>
      <w:proofErr w:type="spellStart"/>
      <w:r w:rsidR="00265944">
        <w:rPr>
          <w:rFonts w:hint="eastAsia"/>
        </w:rPr>
        <w:t>rrutypeportEntry</w:t>
      </w:r>
      <w:proofErr w:type="spellEnd"/>
      <w:r w:rsidR="00265944">
        <w:rPr>
          <w:rFonts w:hint="eastAsia"/>
        </w:rPr>
        <w:t>表通过</w:t>
      </w:r>
      <w:proofErr w:type="spellStart"/>
      <w:r w:rsidR="00265944">
        <w:rPr>
          <w:rFonts w:hint="eastAsia"/>
        </w:rPr>
        <w:t>snmp</w:t>
      </w:r>
      <w:proofErr w:type="spellEnd"/>
      <w:r w:rsidR="00265944">
        <w:rPr>
          <w:rFonts w:hint="eastAsia"/>
        </w:rPr>
        <w:t>命令添加到基站。</w:t>
      </w:r>
    </w:p>
    <w:p w:rsidR="000E7089" w:rsidRDefault="000E7089" w:rsidP="000E708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RRU</w:t>
      </w:r>
      <w:r>
        <w:rPr>
          <w:rFonts w:hint="eastAsia"/>
        </w:rPr>
        <w:t>工作模式校验</w:t>
      </w:r>
    </w:p>
    <w:p w:rsidR="000E7089" w:rsidRDefault="000E7089" w:rsidP="000E7089">
      <w:pPr>
        <w:pStyle w:val="a3"/>
        <w:ind w:left="84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RRU</w:t>
      </w:r>
      <w:r>
        <w:rPr>
          <w:rFonts w:hint="eastAsia"/>
        </w:rPr>
        <w:t>工作为正常模式（</w:t>
      </w:r>
      <w:proofErr w:type="spellStart"/>
      <w:r>
        <w:rPr>
          <w:rFonts w:hint="eastAsia"/>
        </w:rPr>
        <w:t>netRRUOfpWorkMode</w:t>
      </w:r>
      <w:proofErr w:type="spellEnd"/>
      <w:r>
        <w:rPr>
          <w:rFonts w:hint="eastAsia"/>
        </w:rPr>
        <w:t>：</w:t>
      </w:r>
      <w:r>
        <w:rPr>
          <w:rFonts w:hint="eastAsia"/>
        </w:rPr>
        <w:t>normal</w:t>
      </w:r>
      <w:r>
        <w:rPr>
          <w:rFonts w:hint="eastAsia"/>
        </w:rPr>
        <w:t>），</w:t>
      </w:r>
      <w:r>
        <w:rPr>
          <w:rFonts w:hint="eastAsia"/>
        </w:rPr>
        <w:t>RRU</w:t>
      </w:r>
      <w:proofErr w:type="gramStart"/>
      <w:r>
        <w:rPr>
          <w:rFonts w:hint="eastAsia"/>
        </w:rPr>
        <w:t>光口</w:t>
      </w:r>
      <w:proofErr w:type="gramEnd"/>
      <w:r>
        <w:rPr>
          <w:rFonts w:hint="eastAsia"/>
        </w:rPr>
        <w:t>2</w:t>
      </w:r>
      <w:r>
        <w:rPr>
          <w:rFonts w:hint="eastAsia"/>
        </w:rPr>
        <w:t>接入板的光口号和</w:t>
      </w:r>
      <w:r>
        <w:rPr>
          <w:rFonts w:hint="eastAsia"/>
        </w:rPr>
        <w:t>RRU</w:t>
      </w:r>
      <w:proofErr w:type="gramStart"/>
      <w:r>
        <w:rPr>
          <w:rFonts w:hint="eastAsia"/>
        </w:rPr>
        <w:t>光口</w:t>
      </w:r>
      <w:proofErr w:type="gramEnd"/>
      <w:r>
        <w:rPr>
          <w:rFonts w:hint="eastAsia"/>
        </w:rPr>
        <w:t>2</w:t>
      </w:r>
      <w:r>
        <w:rPr>
          <w:rFonts w:hint="eastAsia"/>
        </w:rPr>
        <w:t>的接入的级数必须为无效。</w:t>
      </w:r>
      <w:r>
        <w:rPr>
          <w:rFonts w:hint="eastAsia"/>
        </w:rPr>
        <w:t>RRU</w:t>
      </w:r>
      <w:proofErr w:type="gramStart"/>
      <w:r>
        <w:rPr>
          <w:rFonts w:hint="eastAsia"/>
        </w:rPr>
        <w:t>光口</w:t>
      </w:r>
      <w:proofErr w:type="gramEnd"/>
      <w:r>
        <w:rPr>
          <w:rFonts w:hint="eastAsia"/>
        </w:rPr>
        <w:t>1</w:t>
      </w:r>
      <w:r>
        <w:rPr>
          <w:rFonts w:hint="eastAsia"/>
        </w:rPr>
        <w:t>接入的级数必须为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0E7089" w:rsidRDefault="000E7089" w:rsidP="000E7089">
      <w:pPr>
        <w:pStyle w:val="a3"/>
        <w:ind w:left="84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RRU</w:t>
      </w:r>
      <w:r>
        <w:rPr>
          <w:rFonts w:hint="eastAsia"/>
        </w:rPr>
        <w:t>工作为级联模式（</w:t>
      </w:r>
      <w:proofErr w:type="spellStart"/>
      <w:r>
        <w:rPr>
          <w:rFonts w:hint="eastAsia"/>
        </w:rPr>
        <w:t>netRRUOfpWorkMode</w:t>
      </w:r>
      <w:proofErr w:type="spellEnd"/>
      <w:r>
        <w:rPr>
          <w:rFonts w:hint="eastAsia"/>
        </w:rPr>
        <w:t>：</w:t>
      </w:r>
      <w:r>
        <w:rPr>
          <w:rFonts w:hint="eastAsia"/>
        </w:rPr>
        <w:t>lined</w:t>
      </w:r>
      <w:r>
        <w:rPr>
          <w:rFonts w:hint="eastAsia"/>
        </w:rPr>
        <w:t>），</w:t>
      </w:r>
      <w:r>
        <w:rPr>
          <w:rFonts w:hint="eastAsia"/>
        </w:rPr>
        <w:t>RRU</w:t>
      </w:r>
      <w:proofErr w:type="gramStart"/>
      <w:r>
        <w:rPr>
          <w:rFonts w:hint="eastAsia"/>
        </w:rPr>
        <w:t>光口</w:t>
      </w:r>
      <w:proofErr w:type="gramEnd"/>
      <w:r>
        <w:rPr>
          <w:rFonts w:hint="eastAsia"/>
        </w:rPr>
        <w:t>2</w:t>
      </w:r>
      <w:r>
        <w:rPr>
          <w:rFonts w:hint="eastAsia"/>
        </w:rPr>
        <w:t>接入板的光口号和</w:t>
      </w:r>
      <w:r>
        <w:rPr>
          <w:rFonts w:hint="eastAsia"/>
        </w:rPr>
        <w:t>RRU</w:t>
      </w:r>
      <w:proofErr w:type="gramStart"/>
      <w:r>
        <w:rPr>
          <w:rFonts w:hint="eastAsia"/>
        </w:rPr>
        <w:t>光口</w:t>
      </w:r>
      <w:proofErr w:type="gramEnd"/>
      <w:r>
        <w:rPr>
          <w:rFonts w:hint="eastAsia"/>
        </w:rPr>
        <w:t>2</w:t>
      </w:r>
      <w:r>
        <w:rPr>
          <w:rFonts w:hint="eastAsia"/>
        </w:rPr>
        <w:t>的接入的级数必须为无效，若该</w:t>
      </w:r>
      <w:r>
        <w:rPr>
          <w:rFonts w:hint="eastAsia"/>
        </w:rPr>
        <w:t>RRU</w:t>
      </w:r>
      <w:proofErr w:type="gramStart"/>
      <w:r>
        <w:rPr>
          <w:rFonts w:hint="eastAsia"/>
        </w:rPr>
        <w:t>光口</w:t>
      </w:r>
      <w:proofErr w:type="gramEnd"/>
      <w:r>
        <w:rPr>
          <w:rFonts w:hint="eastAsia"/>
        </w:rPr>
        <w:t>1</w:t>
      </w:r>
      <w:r>
        <w:rPr>
          <w:rFonts w:hint="eastAsia"/>
        </w:rPr>
        <w:t>接入级数不为</w:t>
      </w:r>
      <w:r>
        <w:rPr>
          <w:rFonts w:hint="eastAsia"/>
        </w:rPr>
        <w:t>1</w:t>
      </w:r>
      <w:r>
        <w:rPr>
          <w:rFonts w:hint="eastAsia"/>
        </w:rPr>
        <w:t>级，必须已经存在前一级的所有</w:t>
      </w:r>
      <w:r>
        <w:rPr>
          <w:rFonts w:hint="eastAsia"/>
        </w:rPr>
        <w:t>RRU</w:t>
      </w:r>
      <w:r>
        <w:rPr>
          <w:rFonts w:hint="eastAsia"/>
        </w:rPr>
        <w:t>。（光口号：是指</w:t>
      </w:r>
      <w:r>
        <w:rPr>
          <w:rFonts w:hint="eastAsia"/>
        </w:rPr>
        <w:t>BPOE</w:t>
      </w:r>
      <w:r>
        <w:rPr>
          <w:rFonts w:hint="eastAsia"/>
        </w:rPr>
        <w:t>上的光口号，</w:t>
      </w:r>
      <w:r>
        <w:rPr>
          <w:rFonts w:hint="eastAsia"/>
        </w:rPr>
        <w:t xml:space="preserve"> </w:t>
      </w:r>
      <w:r>
        <w:rPr>
          <w:rFonts w:hint="eastAsia"/>
        </w:rPr>
        <w:t>譬如接入是（</w:t>
      </w:r>
      <w:r>
        <w:rPr>
          <w:rFonts w:hint="eastAsia"/>
        </w:rPr>
        <w:t>0</w:t>
      </w:r>
      <w:r>
        <w:rPr>
          <w:rFonts w:hint="eastAsia"/>
        </w:rPr>
        <w:t>（光口号），</w:t>
      </w:r>
      <w:r>
        <w:rPr>
          <w:rFonts w:hint="eastAsia"/>
        </w:rPr>
        <w:t>2</w:t>
      </w:r>
      <w:r>
        <w:rPr>
          <w:rFonts w:hint="eastAsia"/>
        </w:rPr>
        <w:t>（级数））），则需要先配置好（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））</w:t>
      </w:r>
    </w:p>
    <w:p w:rsidR="000E7089" w:rsidRDefault="000E7089" w:rsidP="000E7089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RRU</w:t>
      </w:r>
      <w:r>
        <w:rPr>
          <w:rFonts w:hint="eastAsia"/>
        </w:rPr>
        <w:t>工作为主备</w:t>
      </w:r>
      <w:r>
        <w:rPr>
          <w:rFonts w:hint="eastAsia"/>
        </w:rPr>
        <w:t>/</w:t>
      </w:r>
      <w:r>
        <w:rPr>
          <w:rFonts w:hint="eastAsia"/>
        </w:rPr>
        <w:t>分担模式（</w:t>
      </w:r>
      <w:proofErr w:type="spellStart"/>
      <w:r>
        <w:rPr>
          <w:rFonts w:hint="eastAsia"/>
        </w:rPr>
        <w:t>netRRUOfpWorkMode</w:t>
      </w:r>
      <w:proofErr w:type="spellEnd"/>
      <w:r>
        <w:rPr>
          <w:rFonts w:hint="eastAsia"/>
        </w:rPr>
        <w:t>：</w:t>
      </w:r>
      <w:r>
        <w:rPr>
          <w:rFonts w:hint="eastAsia"/>
        </w:rPr>
        <w:t>shared</w:t>
      </w:r>
      <w:r>
        <w:rPr>
          <w:rFonts w:hint="eastAsia"/>
        </w:rPr>
        <w:t>），</w:t>
      </w:r>
      <w:r>
        <w:rPr>
          <w:rFonts w:hint="eastAsia"/>
        </w:rPr>
        <w:t>RRU</w:t>
      </w:r>
      <w:proofErr w:type="gramStart"/>
      <w:r>
        <w:rPr>
          <w:rFonts w:hint="eastAsia"/>
        </w:rPr>
        <w:t>光口</w:t>
      </w:r>
      <w:proofErr w:type="gramEnd"/>
      <w:r>
        <w:rPr>
          <w:rFonts w:hint="eastAsia"/>
        </w:rPr>
        <w:t>2</w:t>
      </w:r>
      <w:r>
        <w:rPr>
          <w:rFonts w:hint="eastAsia"/>
        </w:rPr>
        <w:t>接入板的光口号和</w:t>
      </w:r>
      <w:r>
        <w:rPr>
          <w:rFonts w:hint="eastAsia"/>
        </w:rPr>
        <w:t>RRU</w:t>
      </w:r>
      <w:proofErr w:type="gramStart"/>
      <w:r>
        <w:rPr>
          <w:rFonts w:hint="eastAsia"/>
        </w:rPr>
        <w:t>光口</w:t>
      </w:r>
      <w:proofErr w:type="gramEnd"/>
      <w:r>
        <w:rPr>
          <w:rFonts w:hint="eastAsia"/>
        </w:rPr>
        <w:t>2</w:t>
      </w:r>
      <w:r>
        <w:rPr>
          <w:rFonts w:hint="eastAsia"/>
        </w:rPr>
        <w:t>的接入的级数必须为有效值。</w:t>
      </w:r>
      <w:r>
        <w:rPr>
          <w:rFonts w:hint="eastAsia"/>
        </w:rPr>
        <w:t>RRU</w:t>
      </w:r>
      <w:proofErr w:type="gramStart"/>
      <w:r>
        <w:rPr>
          <w:rFonts w:hint="eastAsia"/>
        </w:rPr>
        <w:t>光口</w:t>
      </w:r>
      <w:proofErr w:type="gramEnd"/>
      <w:r>
        <w:rPr>
          <w:rFonts w:hint="eastAsia"/>
        </w:rPr>
        <w:t>1</w:t>
      </w:r>
      <w:r>
        <w:rPr>
          <w:rFonts w:hint="eastAsia"/>
        </w:rPr>
        <w:t>接入的级数必须为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206350" w:rsidRDefault="003151FB" w:rsidP="000E7089">
      <w:pPr>
        <w:pStyle w:val="a3"/>
        <w:numPr>
          <w:ilvl w:val="0"/>
          <w:numId w:val="33"/>
        </w:numPr>
        <w:ind w:firstLineChars="0"/>
        <w:rPr>
          <w:rFonts w:hint="eastAsia"/>
        </w:rPr>
      </w:pPr>
      <w:r w:rsidRPr="003151FB">
        <w:rPr>
          <w:rFonts w:hint="eastAsia"/>
        </w:rPr>
        <w:t>删除</w:t>
      </w:r>
      <w:r w:rsidRPr="003151FB">
        <w:rPr>
          <w:rFonts w:hint="eastAsia"/>
        </w:rPr>
        <w:t>RRU</w:t>
      </w:r>
      <w:r w:rsidRPr="003151FB">
        <w:rPr>
          <w:rFonts w:hint="eastAsia"/>
        </w:rPr>
        <w:t>布配，若该</w:t>
      </w:r>
      <w:r w:rsidRPr="003151FB">
        <w:rPr>
          <w:rFonts w:hint="eastAsia"/>
        </w:rPr>
        <w:t>RRU</w:t>
      </w:r>
      <w:r>
        <w:rPr>
          <w:rFonts w:hint="eastAsia"/>
        </w:rPr>
        <w:t>上</w:t>
      </w:r>
      <w:r w:rsidR="0013230B">
        <w:rPr>
          <w:rFonts w:hint="eastAsia"/>
        </w:rPr>
        <w:t>已经有归属的小区</w:t>
      </w:r>
      <w:r>
        <w:rPr>
          <w:rFonts w:hint="eastAsia"/>
        </w:rPr>
        <w:t>，则不允许删除；</w:t>
      </w:r>
    </w:p>
    <w:p w:rsidR="000E7089" w:rsidRDefault="000E7089" w:rsidP="000E7089">
      <w:pPr>
        <w:pStyle w:val="a3"/>
        <w:numPr>
          <w:ilvl w:val="0"/>
          <w:numId w:val="33"/>
        </w:numPr>
        <w:ind w:firstLineChars="0"/>
        <w:rPr>
          <w:rFonts w:hint="eastAsia"/>
        </w:rPr>
      </w:pPr>
      <w:r w:rsidRPr="00F37E21">
        <w:rPr>
          <w:rFonts w:hint="eastAsia"/>
        </w:rPr>
        <w:t>同一个</w:t>
      </w:r>
      <w:proofErr w:type="gramStart"/>
      <w:r w:rsidRPr="00F37E21">
        <w:rPr>
          <w:rFonts w:hint="eastAsia"/>
        </w:rPr>
        <w:t>接口板同一光</w:t>
      </w:r>
      <w:proofErr w:type="gramEnd"/>
      <w:r w:rsidRPr="00F37E21">
        <w:rPr>
          <w:rFonts w:hint="eastAsia"/>
        </w:rPr>
        <w:t>口和接入级数不允许布配给不同的</w:t>
      </w:r>
      <w:r w:rsidRPr="00F37E21">
        <w:rPr>
          <w:rFonts w:hint="eastAsia"/>
        </w:rPr>
        <w:t>RRU</w:t>
      </w:r>
      <w:r w:rsidRPr="00F37E21">
        <w:rPr>
          <w:rFonts w:hint="eastAsia"/>
        </w:rPr>
        <w:t>。</w:t>
      </w:r>
    </w:p>
    <w:p w:rsidR="00A95D21" w:rsidRDefault="004951E1" w:rsidP="000E7089">
      <w:pPr>
        <w:pStyle w:val="a3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RRU</w:t>
      </w:r>
      <w:r>
        <w:rPr>
          <w:rFonts w:hint="eastAsia"/>
        </w:rPr>
        <w:t>上已经建立本地小区，则</w:t>
      </w:r>
      <w:r>
        <w:rPr>
          <w:rFonts w:hint="eastAsia"/>
        </w:rPr>
        <w:t>RRU</w:t>
      </w:r>
      <w:r>
        <w:rPr>
          <w:rFonts w:hint="eastAsia"/>
        </w:rPr>
        <w:t>的连接位置信息不允许修改，对应</w:t>
      </w:r>
      <w:proofErr w:type="spellStart"/>
      <w:r w:rsidRPr="004951E1">
        <w:t>SetNetRRU</w:t>
      </w:r>
      <w:proofErr w:type="spellEnd"/>
      <w:r>
        <w:rPr>
          <w:rFonts w:hint="eastAsia"/>
        </w:rPr>
        <w:lastRenderedPageBreak/>
        <w:t>命令中的参数；</w:t>
      </w:r>
    </w:p>
    <w:p w:rsidR="004A1EFD" w:rsidRDefault="004A1EFD" w:rsidP="004A1EFD">
      <w:pPr>
        <w:pStyle w:val="a3"/>
        <w:numPr>
          <w:ilvl w:val="0"/>
          <w:numId w:val="33"/>
        </w:numPr>
        <w:ind w:firstLineChars="0"/>
        <w:rPr>
          <w:rFonts w:hint="eastAsia"/>
        </w:rPr>
      </w:pPr>
      <w:r w:rsidRPr="004A1EFD">
        <w:rPr>
          <w:rFonts w:hint="eastAsia"/>
        </w:rPr>
        <w:t>删除</w:t>
      </w:r>
      <w:proofErr w:type="spellStart"/>
      <w:r w:rsidRPr="004A1EFD">
        <w:rPr>
          <w:rFonts w:hint="eastAsia"/>
        </w:rPr>
        <w:t>netRRUAntennaSettingEntry</w:t>
      </w:r>
      <w:proofErr w:type="spellEnd"/>
      <w:r w:rsidRPr="004A1EFD">
        <w:rPr>
          <w:rFonts w:hint="eastAsia"/>
        </w:rPr>
        <w:t>表</w:t>
      </w:r>
      <w:r w:rsidR="00776063">
        <w:rPr>
          <w:rFonts w:hint="eastAsia"/>
        </w:rPr>
        <w:t>，</w:t>
      </w:r>
      <w:r w:rsidRPr="004A1EFD">
        <w:rPr>
          <w:rFonts w:hint="eastAsia"/>
        </w:rPr>
        <w:t>若该</w:t>
      </w:r>
      <w:r w:rsidRPr="004A1EFD">
        <w:rPr>
          <w:rFonts w:hint="eastAsia"/>
        </w:rPr>
        <w:t>RRU</w:t>
      </w:r>
      <w:r w:rsidRPr="004A1EFD">
        <w:rPr>
          <w:rFonts w:hint="eastAsia"/>
        </w:rPr>
        <w:t>上已经</w:t>
      </w:r>
      <w:proofErr w:type="gramStart"/>
      <w:r w:rsidRPr="004A1EFD">
        <w:rPr>
          <w:rFonts w:hint="eastAsia"/>
        </w:rPr>
        <w:t>建立着</w:t>
      </w:r>
      <w:proofErr w:type="gramEnd"/>
      <w:r w:rsidRPr="004A1EFD">
        <w:rPr>
          <w:rFonts w:hint="eastAsia"/>
        </w:rPr>
        <w:t>本地小区，不允许</w:t>
      </w:r>
      <w:r w:rsidR="00C54144">
        <w:rPr>
          <w:rFonts w:hint="eastAsia"/>
        </w:rPr>
        <w:t>删除</w:t>
      </w:r>
    </w:p>
    <w:p w:rsidR="00325C17" w:rsidRDefault="00325C17" w:rsidP="00325C17">
      <w:pPr>
        <w:rPr>
          <w:rFonts w:hint="eastAsia"/>
        </w:rPr>
      </w:pPr>
    </w:p>
    <w:p w:rsidR="00325C17" w:rsidRPr="000E7089" w:rsidRDefault="00325C17" w:rsidP="00325C17">
      <w:pPr>
        <w:pStyle w:val="3"/>
        <w:numPr>
          <w:ilvl w:val="2"/>
          <w:numId w:val="2"/>
        </w:numPr>
        <w:rPr>
          <w:rFonts w:hint="eastAsia"/>
        </w:rPr>
      </w:pPr>
      <w:bookmarkStart w:id="27" w:name="_Toc522879278"/>
      <w:r>
        <w:rPr>
          <w:rFonts w:hint="eastAsia"/>
        </w:rPr>
        <w:t>IR</w:t>
      </w:r>
      <w:r>
        <w:rPr>
          <w:rFonts w:hint="eastAsia"/>
        </w:rPr>
        <w:t>口</w:t>
      </w:r>
      <w:r>
        <w:rPr>
          <w:rFonts w:hint="eastAsia"/>
        </w:rPr>
        <w:t>/</w:t>
      </w:r>
      <w:proofErr w:type="gramStart"/>
      <w:r>
        <w:rPr>
          <w:rFonts w:hint="eastAsia"/>
        </w:rPr>
        <w:t>以太口</w:t>
      </w:r>
      <w:proofErr w:type="gramEnd"/>
      <w:r>
        <w:rPr>
          <w:rFonts w:hint="eastAsia"/>
        </w:rPr>
        <w:t>速率</w:t>
      </w:r>
      <w:r>
        <w:rPr>
          <w:rFonts w:hint="eastAsia"/>
        </w:rPr>
        <w:t>相关校验</w:t>
      </w:r>
      <w:bookmarkEnd w:id="27"/>
    </w:p>
    <w:p w:rsidR="00037683" w:rsidRDefault="00145D6B" w:rsidP="00037683">
      <w:pPr>
        <w:pStyle w:val="a3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RRU</w:t>
      </w:r>
      <w:r>
        <w:rPr>
          <w:rFonts w:hint="eastAsia"/>
        </w:rPr>
        <w:t>连接</w:t>
      </w:r>
      <w:proofErr w:type="gramStart"/>
      <w:r>
        <w:rPr>
          <w:rFonts w:hint="eastAsia"/>
        </w:rPr>
        <w:t>的光口速率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连接的</w:t>
      </w:r>
      <w:proofErr w:type="gramStart"/>
      <w:r>
        <w:rPr>
          <w:rFonts w:hint="eastAsia"/>
        </w:rPr>
        <w:t>以太口</w:t>
      </w:r>
      <w:proofErr w:type="gramEnd"/>
      <w:r>
        <w:rPr>
          <w:rFonts w:hint="eastAsia"/>
        </w:rPr>
        <w:t>速率与</w:t>
      </w:r>
      <w:r>
        <w:rPr>
          <w:rFonts w:hint="eastAsia"/>
        </w:rPr>
        <w:t>《</w:t>
      </w:r>
      <w:r w:rsidRPr="00265944">
        <w:rPr>
          <w:rFonts w:hint="eastAsia"/>
        </w:rPr>
        <w:t>RRU&amp;&amp;</w:t>
      </w:r>
      <w:proofErr w:type="spellStart"/>
      <w:r w:rsidRPr="00265944">
        <w:rPr>
          <w:rFonts w:hint="eastAsia"/>
        </w:rPr>
        <w:t>pRRU</w:t>
      </w:r>
      <w:proofErr w:type="spellEnd"/>
      <w:r w:rsidRPr="00265944">
        <w:rPr>
          <w:rFonts w:hint="eastAsia"/>
        </w:rPr>
        <w:t>器件库</w:t>
      </w:r>
      <w:r>
        <w:rPr>
          <w:rFonts w:hint="eastAsia"/>
        </w:rPr>
        <w:t>》</w:t>
      </w:r>
      <w:r>
        <w:rPr>
          <w:rFonts w:hint="eastAsia"/>
        </w:rPr>
        <w:t>中</w:t>
      </w:r>
      <w:r w:rsidRPr="00145D6B">
        <w:rPr>
          <w:rFonts w:hint="eastAsia"/>
        </w:rPr>
        <w:t>支持的</w:t>
      </w:r>
      <w:r w:rsidRPr="00145D6B">
        <w:rPr>
          <w:rFonts w:hint="eastAsia"/>
        </w:rPr>
        <w:t>IR</w:t>
      </w:r>
      <w:r w:rsidRPr="00145D6B">
        <w:rPr>
          <w:rFonts w:hint="eastAsia"/>
        </w:rPr>
        <w:t>口速率</w:t>
      </w:r>
      <w:r>
        <w:rPr>
          <w:rFonts w:hint="eastAsia"/>
        </w:rPr>
        <w:t>属性值进行校验，必须在范围内；</w:t>
      </w:r>
    </w:p>
    <w:p w:rsidR="00037683" w:rsidRPr="000E7089" w:rsidRDefault="00037683" w:rsidP="00037683">
      <w:pPr>
        <w:pStyle w:val="3"/>
        <w:numPr>
          <w:ilvl w:val="2"/>
          <w:numId w:val="2"/>
        </w:numPr>
        <w:rPr>
          <w:rFonts w:hint="eastAsia"/>
        </w:rPr>
      </w:pPr>
      <w:bookmarkStart w:id="28" w:name="_Toc522879279"/>
      <w:r>
        <w:rPr>
          <w:rFonts w:hint="eastAsia"/>
        </w:rPr>
        <w:t>天线阵</w:t>
      </w:r>
      <w:r>
        <w:rPr>
          <w:rFonts w:hint="eastAsia"/>
        </w:rPr>
        <w:t>相关校验</w:t>
      </w:r>
      <w:bookmarkEnd w:id="28"/>
    </w:p>
    <w:p w:rsidR="00037683" w:rsidRDefault="00F165E8" w:rsidP="00F165E8">
      <w:pPr>
        <w:pStyle w:val="a3"/>
        <w:numPr>
          <w:ilvl w:val="0"/>
          <w:numId w:val="35"/>
        </w:numPr>
        <w:ind w:firstLineChars="0"/>
        <w:rPr>
          <w:rFonts w:hint="eastAsia"/>
        </w:rPr>
      </w:pPr>
      <w:r w:rsidRPr="00F165E8">
        <w:rPr>
          <w:rFonts w:hint="eastAsia"/>
        </w:rPr>
        <w:t>天线阵被配置删除</w:t>
      </w:r>
      <w:r w:rsidRPr="00F165E8">
        <w:rPr>
          <w:rFonts w:hint="eastAsia"/>
        </w:rPr>
        <w:t>/</w:t>
      </w:r>
      <w:r w:rsidRPr="00F165E8">
        <w:rPr>
          <w:rFonts w:hint="eastAsia"/>
        </w:rPr>
        <w:t>修改（除了只修改天线方位角（</w:t>
      </w:r>
      <w:proofErr w:type="spellStart"/>
      <w:r w:rsidRPr="00F165E8">
        <w:rPr>
          <w:rFonts w:hint="eastAsia"/>
        </w:rPr>
        <w:t>netAntArrayPosition</w:t>
      </w:r>
      <w:proofErr w:type="spellEnd"/>
      <w:r w:rsidRPr="00F165E8">
        <w:rPr>
          <w:rFonts w:hint="eastAsia"/>
        </w:rPr>
        <w:t>）和安装位置（</w:t>
      </w:r>
      <w:proofErr w:type="spellStart"/>
      <w:r w:rsidRPr="00F165E8">
        <w:rPr>
          <w:rFonts w:hint="eastAsia"/>
        </w:rPr>
        <w:t>netAntArrayLocation</w:t>
      </w:r>
      <w:proofErr w:type="spellEnd"/>
      <w:r w:rsidRPr="00F165E8">
        <w:rPr>
          <w:rFonts w:hint="eastAsia"/>
        </w:rPr>
        <w:t>）），若存在使用该天线阵的</w:t>
      </w:r>
      <w:r w:rsidRPr="00F165E8">
        <w:rPr>
          <w:rFonts w:hint="eastAsia"/>
        </w:rPr>
        <w:t>RRU</w:t>
      </w:r>
      <w:r w:rsidRPr="00F165E8">
        <w:rPr>
          <w:rFonts w:hint="eastAsia"/>
        </w:rPr>
        <w:t>，若该</w:t>
      </w:r>
      <w:r w:rsidRPr="00F165E8">
        <w:rPr>
          <w:rFonts w:hint="eastAsia"/>
        </w:rPr>
        <w:t>RRU</w:t>
      </w:r>
      <w:r w:rsidRPr="00F165E8">
        <w:rPr>
          <w:rFonts w:hint="eastAsia"/>
        </w:rPr>
        <w:t>上已经</w:t>
      </w:r>
      <w:proofErr w:type="gramStart"/>
      <w:r w:rsidRPr="00F165E8">
        <w:rPr>
          <w:rFonts w:hint="eastAsia"/>
        </w:rPr>
        <w:t>建立着</w:t>
      </w:r>
      <w:proofErr w:type="gramEnd"/>
      <w:r w:rsidRPr="00F165E8">
        <w:rPr>
          <w:rFonts w:hint="eastAsia"/>
        </w:rPr>
        <w:t>本地小区，则不允许删除、修改</w:t>
      </w:r>
      <w:r>
        <w:rPr>
          <w:rFonts w:hint="eastAsia"/>
        </w:rPr>
        <w:t>（对应</w:t>
      </w:r>
      <w:proofErr w:type="spellStart"/>
      <w:r w:rsidRPr="00F165E8">
        <w:t>SetNetAntennaArray</w:t>
      </w:r>
      <w:proofErr w:type="spellEnd"/>
      <w:r w:rsidR="00706C9F">
        <w:rPr>
          <w:rFonts w:hint="eastAsia"/>
        </w:rPr>
        <w:t>命令</w:t>
      </w:r>
      <w:r>
        <w:rPr>
          <w:rFonts w:hint="eastAsia"/>
        </w:rPr>
        <w:t>中的参数</w:t>
      </w:r>
      <w:r w:rsidR="00787638">
        <w:rPr>
          <w:rFonts w:hint="eastAsia"/>
        </w:rPr>
        <w:t>除</w:t>
      </w:r>
      <w:proofErr w:type="spellStart"/>
      <w:r w:rsidR="00787638" w:rsidRPr="00F165E8">
        <w:rPr>
          <w:rFonts w:hint="eastAsia"/>
        </w:rPr>
        <w:t>netAntArrayPosition</w:t>
      </w:r>
      <w:proofErr w:type="spellEnd"/>
      <w:r>
        <w:rPr>
          <w:rFonts w:hint="eastAsia"/>
        </w:rPr>
        <w:t>）</w:t>
      </w:r>
      <w:r w:rsidR="003259B9">
        <w:rPr>
          <w:rFonts w:hint="eastAsia"/>
        </w:rPr>
        <w:t>；</w:t>
      </w:r>
    </w:p>
    <w:p w:rsidR="003259B9" w:rsidRDefault="00C206CF" w:rsidP="00C206CF">
      <w:pPr>
        <w:pStyle w:val="a3"/>
        <w:numPr>
          <w:ilvl w:val="0"/>
          <w:numId w:val="35"/>
        </w:numPr>
        <w:ind w:firstLineChars="0"/>
        <w:rPr>
          <w:rFonts w:hint="eastAsia"/>
        </w:rPr>
      </w:pPr>
      <w:r w:rsidRPr="00C206CF">
        <w:rPr>
          <w:rFonts w:hint="eastAsia"/>
        </w:rPr>
        <w:t>天线阵类型索引（</w:t>
      </w:r>
      <w:proofErr w:type="spellStart"/>
      <w:r w:rsidRPr="00C206CF">
        <w:rPr>
          <w:rFonts w:hint="eastAsia"/>
        </w:rPr>
        <w:t>netAntArrayVendorIndex</w:t>
      </w:r>
      <w:proofErr w:type="spellEnd"/>
      <w:r w:rsidRPr="00C206CF">
        <w:rPr>
          <w:rFonts w:hint="eastAsia"/>
        </w:rPr>
        <w:t>，</w:t>
      </w:r>
      <w:proofErr w:type="spellStart"/>
      <w:r w:rsidRPr="00C206CF">
        <w:rPr>
          <w:rFonts w:hint="eastAsia"/>
        </w:rPr>
        <w:t>netAntArrayTypeIndex</w:t>
      </w:r>
      <w:proofErr w:type="spellEnd"/>
      <w:r w:rsidRPr="00C206CF">
        <w:rPr>
          <w:rFonts w:hint="eastAsia"/>
        </w:rPr>
        <w:t>），必须在</w:t>
      </w:r>
      <w:proofErr w:type="spellStart"/>
      <w:r w:rsidRPr="00C206CF">
        <w:rPr>
          <w:rFonts w:hint="eastAsia"/>
        </w:rPr>
        <w:t>antennaArrayEntry</w:t>
      </w:r>
      <w:proofErr w:type="spellEnd"/>
      <w:r w:rsidRPr="00C206CF">
        <w:rPr>
          <w:rFonts w:hint="eastAsia"/>
        </w:rPr>
        <w:t>器件库中创建。</w:t>
      </w:r>
      <w:r>
        <w:rPr>
          <w:rFonts w:hint="eastAsia"/>
        </w:rPr>
        <w:t>如果不存在，则《</w:t>
      </w:r>
      <w:r>
        <w:rPr>
          <w:rFonts w:hint="eastAsia"/>
        </w:rPr>
        <w:t>天线阵</w:t>
      </w:r>
      <w:r>
        <w:rPr>
          <w:rFonts w:hint="eastAsia"/>
        </w:rPr>
        <w:t>/</w:t>
      </w:r>
      <w:r>
        <w:rPr>
          <w:rFonts w:hint="eastAsia"/>
        </w:rPr>
        <w:t>天线权值器件库</w:t>
      </w:r>
      <w:r>
        <w:rPr>
          <w:rFonts w:hint="eastAsia"/>
        </w:rPr>
        <w:t>》中的</w:t>
      </w:r>
      <w:proofErr w:type="gramStart"/>
      <w:r>
        <w:rPr>
          <w:rFonts w:hint="eastAsia"/>
        </w:rPr>
        <w:t>值</w:t>
      </w:r>
      <w:r>
        <w:rPr>
          <w:rFonts w:hint="eastAsia"/>
        </w:rPr>
        <w:t>通过</w:t>
      </w:r>
      <w:proofErr w:type="spellStart"/>
      <w:proofErr w:type="gramEnd"/>
      <w:r>
        <w:rPr>
          <w:rFonts w:hint="eastAsia"/>
        </w:rPr>
        <w:t>snmp</w:t>
      </w:r>
      <w:proofErr w:type="spellEnd"/>
      <w:r>
        <w:rPr>
          <w:rFonts w:hint="eastAsia"/>
        </w:rPr>
        <w:t>命令添加</w:t>
      </w:r>
      <w:proofErr w:type="spellStart"/>
      <w:r w:rsidR="003F7AB4" w:rsidRPr="0098572D">
        <w:t>antennaArrayTypeEntry</w:t>
      </w:r>
      <w:proofErr w:type="spellEnd"/>
      <w:r w:rsidR="003F7AB4">
        <w:rPr>
          <w:rFonts w:hint="eastAsia"/>
        </w:rPr>
        <w:t>、</w:t>
      </w:r>
      <w:proofErr w:type="spellStart"/>
      <w:r w:rsidR="003F7AB4" w:rsidRPr="0098572D">
        <w:t>antennaWeightEntry</w:t>
      </w:r>
      <w:proofErr w:type="spellEnd"/>
      <w:r>
        <w:rPr>
          <w:rFonts w:hint="eastAsia"/>
        </w:rPr>
        <w:t>到基站</w:t>
      </w:r>
    </w:p>
    <w:p w:rsidR="00073EB2" w:rsidRDefault="00073EB2" w:rsidP="00792FA3">
      <w:pPr>
        <w:pStyle w:val="a3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天线阵必须与某个</w:t>
      </w:r>
      <w:r>
        <w:rPr>
          <w:rFonts w:hint="eastAsia"/>
        </w:rPr>
        <w:t>RRU</w:t>
      </w:r>
      <w:r w:rsidR="00792FA3">
        <w:rPr>
          <w:rFonts w:hint="eastAsia"/>
        </w:rPr>
        <w:t>连接，对应查询</w:t>
      </w:r>
      <w:proofErr w:type="spellStart"/>
      <w:r w:rsidR="00792FA3" w:rsidRPr="00792FA3">
        <w:t>netRRUAntennaSettingEntry</w:t>
      </w:r>
      <w:proofErr w:type="spellEnd"/>
      <w:r w:rsidR="00792FA3">
        <w:rPr>
          <w:rFonts w:hint="eastAsia"/>
        </w:rPr>
        <w:t>表是否存在这款天线阵；</w:t>
      </w:r>
    </w:p>
    <w:p w:rsidR="00C50A6A" w:rsidRPr="000E7089" w:rsidRDefault="00C50A6A" w:rsidP="00C50A6A">
      <w:pPr>
        <w:pStyle w:val="3"/>
        <w:numPr>
          <w:ilvl w:val="2"/>
          <w:numId w:val="2"/>
        </w:numPr>
        <w:rPr>
          <w:rFonts w:hint="eastAsia"/>
        </w:rPr>
      </w:pPr>
      <w:bookmarkStart w:id="29" w:name="_Toc522879280"/>
      <w:r>
        <w:rPr>
          <w:rFonts w:hint="eastAsia"/>
        </w:rPr>
        <w:t>天线</w:t>
      </w:r>
      <w:r>
        <w:rPr>
          <w:rFonts w:hint="eastAsia"/>
        </w:rPr>
        <w:t>相关校验</w:t>
      </w:r>
      <w:bookmarkEnd w:id="29"/>
    </w:p>
    <w:p w:rsidR="00B62E22" w:rsidRDefault="00B62E22" w:rsidP="00B62E22">
      <w:pPr>
        <w:pStyle w:val="a3"/>
        <w:numPr>
          <w:ilvl w:val="0"/>
          <w:numId w:val="3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netRRUAntennaSettingEntry</w:t>
      </w:r>
      <w:proofErr w:type="spellEnd"/>
      <w:r>
        <w:rPr>
          <w:rFonts w:hint="eastAsia"/>
        </w:rPr>
        <w:t>表中的</w:t>
      </w:r>
      <w:proofErr w:type="spellStart"/>
      <w:r>
        <w:rPr>
          <w:rFonts w:hint="eastAsia"/>
        </w:rPr>
        <w:t>netSetRRUNo</w:t>
      </w:r>
      <w:proofErr w:type="spellEnd"/>
      <w:r>
        <w:rPr>
          <w:rFonts w:hint="eastAsia"/>
        </w:rPr>
        <w:t>编号，必须在</w:t>
      </w:r>
      <w:proofErr w:type="spellStart"/>
      <w:r>
        <w:rPr>
          <w:rFonts w:hint="eastAsia"/>
        </w:rPr>
        <w:t>netRRUEntry</w:t>
      </w:r>
      <w:proofErr w:type="spellEnd"/>
      <w:r>
        <w:rPr>
          <w:rFonts w:hint="eastAsia"/>
        </w:rPr>
        <w:t>表中已经创建。</w:t>
      </w:r>
    </w:p>
    <w:p w:rsidR="00B62E22" w:rsidRDefault="00B62E22" w:rsidP="00B62E22">
      <w:pPr>
        <w:pStyle w:val="a3"/>
        <w:numPr>
          <w:ilvl w:val="0"/>
          <w:numId w:val="3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netRRUAntennaSettingEntry</w:t>
      </w:r>
      <w:proofErr w:type="spellEnd"/>
      <w:r>
        <w:rPr>
          <w:rFonts w:hint="eastAsia"/>
        </w:rPr>
        <w:t>表中的</w:t>
      </w:r>
      <w:proofErr w:type="spellStart"/>
      <w:r>
        <w:rPr>
          <w:rFonts w:hint="eastAsia"/>
        </w:rPr>
        <w:t>netSetRRUPortNo</w:t>
      </w:r>
      <w:proofErr w:type="spellEnd"/>
      <w:r>
        <w:rPr>
          <w:rFonts w:hint="eastAsia"/>
        </w:rPr>
        <w:t>射频通道编号，必须在</w:t>
      </w:r>
      <w:proofErr w:type="spellStart"/>
      <w:r>
        <w:rPr>
          <w:rFonts w:hint="eastAsia"/>
        </w:rPr>
        <w:t>rruTypePortEntry</w:t>
      </w:r>
      <w:proofErr w:type="spellEnd"/>
      <w:r>
        <w:rPr>
          <w:rFonts w:hint="eastAsia"/>
        </w:rPr>
        <w:t>器件表中已经创建。</w:t>
      </w:r>
    </w:p>
    <w:p w:rsidR="00B62E22" w:rsidRDefault="00B62E22" w:rsidP="00B62E22">
      <w:pPr>
        <w:pStyle w:val="a3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天线阵</w:t>
      </w:r>
      <w:proofErr w:type="spellStart"/>
      <w:r>
        <w:rPr>
          <w:rFonts w:hint="eastAsia"/>
        </w:rPr>
        <w:t>netSetRRUPortAntArrayNo</w:t>
      </w:r>
      <w:proofErr w:type="spellEnd"/>
      <w:r>
        <w:rPr>
          <w:rFonts w:hint="eastAsia"/>
        </w:rPr>
        <w:t>编号，必须在</w:t>
      </w:r>
      <w:proofErr w:type="spellStart"/>
      <w:r>
        <w:rPr>
          <w:rFonts w:hint="eastAsia"/>
        </w:rPr>
        <w:t>netAntennaArrayEntry</w:t>
      </w:r>
      <w:proofErr w:type="spellEnd"/>
      <w:r>
        <w:rPr>
          <w:rFonts w:hint="eastAsia"/>
        </w:rPr>
        <w:t>中已经创建。</w:t>
      </w:r>
    </w:p>
    <w:p w:rsidR="00B62E22" w:rsidRDefault="00B62E22" w:rsidP="00B62E22">
      <w:pPr>
        <w:pStyle w:val="a3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天线阵通道编号</w:t>
      </w:r>
      <w:proofErr w:type="spellStart"/>
      <w:r>
        <w:rPr>
          <w:rFonts w:hint="eastAsia"/>
        </w:rPr>
        <w:t>netSetRRUPortAntArrayPathNo</w:t>
      </w:r>
      <w:proofErr w:type="spellEnd"/>
      <w:r>
        <w:rPr>
          <w:rFonts w:hint="eastAsia"/>
        </w:rPr>
        <w:t>，必须小于等于天线阵器件库表（</w:t>
      </w:r>
      <w:proofErr w:type="spellStart"/>
      <w:r>
        <w:rPr>
          <w:rFonts w:hint="eastAsia"/>
        </w:rPr>
        <w:t>antennaArrayEntry</w:t>
      </w:r>
      <w:proofErr w:type="spellEnd"/>
      <w:r>
        <w:rPr>
          <w:rFonts w:hint="eastAsia"/>
        </w:rPr>
        <w:t>）中，定义的</w:t>
      </w:r>
      <w:proofErr w:type="spellStart"/>
      <w:r>
        <w:rPr>
          <w:rFonts w:hint="eastAsia"/>
        </w:rPr>
        <w:t>antArrayNum</w:t>
      </w:r>
      <w:proofErr w:type="spellEnd"/>
      <w:r>
        <w:rPr>
          <w:rFonts w:hint="eastAsia"/>
        </w:rPr>
        <w:t>最大天线根数</w:t>
      </w:r>
    </w:p>
    <w:p w:rsidR="00B62E22" w:rsidRDefault="00B62E22" w:rsidP="00B62E22">
      <w:pPr>
        <w:pStyle w:val="a3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删除</w:t>
      </w:r>
      <w:proofErr w:type="spellStart"/>
      <w:r>
        <w:rPr>
          <w:rFonts w:hint="eastAsia"/>
        </w:rPr>
        <w:t>netRRUAntennaSettingEntry</w:t>
      </w:r>
      <w:proofErr w:type="spellEnd"/>
      <w:r>
        <w:rPr>
          <w:rFonts w:hint="eastAsia"/>
        </w:rPr>
        <w:t>该表（除了只修改</w:t>
      </w:r>
      <w:proofErr w:type="spellStart"/>
      <w:r>
        <w:rPr>
          <w:rFonts w:hint="eastAsia"/>
        </w:rPr>
        <w:t>netSetRRURETAntSupport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netSetRRURETAntRCUNo</w:t>
      </w:r>
      <w:proofErr w:type="spellEnd"/>
      <w:r>
        <w:rPr>
          <w:rFonts w:hint="eastAsia"/>
        </w:rPr>
        <w:t>之外），若该</w:t>
      </w:r>
      <w:r>
        <w:rPr>
          <w:rFonts w:hint="eastAsia"/>
        </w:rPr>
        <w:t>RRU</w:t>
      </w:r>
      <w:r>
        <w:rPr>
          <w:rFonts w:hint="eastAsia"/>
        </w:rPr>
        <w:t>上已经</w:t>
      </w:r>
      <w:proofErr w:type="gramStart"/>
      <w:r>
        <w:rPr>
          <w:rFonts w:hint="eastAsia"/>
        </w:rPr>
        <w:t>建立着</w:t>
      </w:r>
      <w:proofErr w:type="gramEnd"/>
      <w:r>
        <w:rPr>
          <w:rFonts w:hint="eastAsia"/>
        </w:rPr>
        <w:t>本地小区，不允许修改</w:t>
      </w:r>
      <w:r w:rsidR="00FA351F">
        <w:rPr>
          <w:rFonts w:hint="eastAsia"/>
        </w:rPr>
        <w:t>；</w:t>
      </w:r>
    </w:p>
    <w:p w:rsidR="00C50A6A" w:rsidRDefault="00B62E22" w:rsidP="00B62E22">
      <w:pPr>
        <w:pStyle w:val="a3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同一天线阵的天线通道编号（</w:t>
      </w:r>
      <w:proofErr w:type="spellStart"/>
      <w:r>
        <w:rPr>
          <w:rFonts w:hint="eastAsia"/>
        </w:rPr>
        <w:t>netSetRRUPortAntArrayNo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netSetRRUPortAntArrayPathNo</w:t>
      </w:r>
      <w:proofErr w:type="spellEnd"/>
      <w:r>
        <w:rPr>
          <w:rFonts w:hint="eastAsia"/>
        </w:rPr>
        <w:t>），不允许重新分配给同一个</w:t>
      </w:r>
      <w:r>
        <w:rPr>
          <w:rFonts w:hint="eastAsia"/>
        </w:rPr>
        <w:t>RRU</w:t>
      </w:r>
      <w:r>
        <w:rPr>
          <w:rFonts w:hint="eastAsia"/>
        </w:rPr>
        <w:t>的不同天线通道。</w:t>
      </w:r>
    </w:p>
    <w:p w:rsidR="0053215A" w:rsidRDefault="0053215A" w:rsidP="00B62E22">
      <w:pPr>
        <w:pStyle w:val="a3"/>
        <w:numPr>
          <w:ilvl w:val="0"/>
          <w:numId w:val="35"/>
        </w:numPr>
        <w:ind w:firstLineChars="0"/>
        <w:rPr>
          <w:rFonts w:hint="eastAsia"/>
        </w:rPr>
      </w:pPr>
      <w:r>
        <w:t>RRU/</w:t>
      </w:r>
      <w:proofErr w:type="spellStart"/>
      <w:r>
        <w:t>p</w:t>
      </w:r>
      <w:r>
        <w:rPr>
          <w:rFonts w:hint="eastAsia"/>
        </w:rPr>
        <w:t>RRU</w:t>
      </w:r>
      <w:proofErr w:type="spellEnd"/>
      <w:r>
        <w:rPr>
          <w:rFonts w:hint="eastAsia"/>
        </w:rPr>
        <w:t>上规划的小区，</w:t>
      </w:r>
      <w:r w:rsidR="00D427EF">
        <w:rPr>
          <w:rFonts w:hint="eastAsia"/>
        </w:rPr>
        <w:t>如果是小区标识有修改，则修改的小区必须处理规划中的状态，并对</w:t>
      </w:r>
      <w:r>
        <w:rPr>
          <w:rFonts w:hint="eastAsia"/>
        </w:rPr>
        <w:t>制式、</w:t>
      </w:r>
      <w:r w:rsidR="00AE59CF">
        <w:rPr>
          <w:rFonts w:hint="eastAsia"/>
        </w:rPr>
        <w:t>频段、</w:t>
      </w:r>
      <w:r>
        <w:rPr>
          <w:rFonts w:hint="eastAsia"/>
        </w:rPr>
        <w:t>带宽、压缩属性、拉远距离</w:t>
      </w:r>
      <w:r w:rsidR="00D427EF">
        <w:rPr>
          <w:rFonts w:hint="eastAsia"/>
        </w:rPr>
        <w:t>校验，</w:t>
      </w:r>
      <w:r>
        <w:rPr>
          <w:rFonts w:hint="eastAsia"/>
        </w:rPr>
        <w:t>须与</w:t>
      </w:r>
      <w:r>
        <w:rPr>
          <w:rFonts w:hint="eastAsia"/>
        </w:rPr>
        <w:t>《天线阵</w:t>
      </w:r>
      <w:r>
        <w:rPr>
          <w:rFonts w:hint="eastAsia"/>
        </w:rPr>
        <w:t>/</w:t>
      </w:r>
      <w:r>
        <w:rPr>
          <w:rFonts w:hint="eastAsia"/>
        </w:rPr>
        <w:t>天线权值器件库》</w:t>
      </w:r>
      <w:r>
        <w:rPr>
          <w:rFonts w:hint="eastAsia"/>
        </w:rPr>
        <w:t>中的信息一致；</w:t>
      </w:r>
    </w:p>
    <w:p w:rsidR="007367C0" w:rsidRDefault="007367C0" w:rsidP="007367C0">
      <w:pPr>
        <w:pStyle w:val="2"/>
        <w:numPr>
          <w:ilvl w:val="1"/>
          <w:numId w:val="2"/>
        </w:numPr>
        <w:rPr>
          <w:rFonts w:hint="eastAsia"/>
        </w:rPr>
      </w:pPr>
      <w:bookmarkStart w:id="30" w:name="_Toc522879281"/>
      <w:r>
        <w:rPr>
          <w:rFonts w:hint="eastAsia"/>
        </w:rPr>
        <w:t>设置参数</w:t>
      </w:r>
      <w:bookmarkEnd w:id="30"/>
    </w:p>
    <w:p w:rsidR="008E61EB" w:rsidRDefault="0010681E" w:rsidP="00A45B2E">
      <w:pPr>
        <w:rPr>
          <w:rFonts w:hint="eastAsia"/>
        </w:rPr>
      </w:pPr>
      <w:r>
        <w:rPr>
          <w:rFonts w:hint="eastAsia"/>
        </w:rPr>
        <w:t>依次将前面保存的各网元信息，以及小区规划信息下发到基站</w:t>
      </w:r>
      <w:r w:rsidR="00111C76">
        <w:rPr>
          <w:rFonts w:hint="eastAsia"/>
        </w:rPr>
        <w:t>，并关闭所有小区</w:t>
      </w:r>
      <w:proofErr w:type="gramStart"/>
      <w:r w:rsidR="00111C76">
        <w:rPr>
          <w:rFonts w:hint="eastAsia"/>
        </w:rPr>
        <w:t>的布配开关</w:t>
      </w:r>
      <w:proofErr w:type="gramEnd"/>
      <w:r>
        <w:rPr>
          <w:rFonts w:hint="eastAsia"/>
        </w:rPr>
        <w:t>。</w:t>
      </w:r>
    </w:p>
    <w:p w:rsidR="004657E6" w:rsidRDefault="004657E6" w:rsidP="00673504"/>
    <w:p w:rsidR="000E2B42" w:rsidRDefault="000E2B42" w:rsidP="000E2B42">
      <w:pPr>
        <w:pStyle w:val="1"/>
        <w:numPr>
          <w:ilvl w:val="0"/>
          <w:numId w:val="2"/>
        </w:numPr>
        <w:rPr>
          <w:rFonts w:hint="eastAsia"/>
        </w:rPr>
      </w:pPr>
      <w:bookmarkStart w:id="31" w:name="_Toc522879282"/>
      <w:r>
        <w:rPr>
          <w:rFonts w:hint="eastAsia"/>
        </w:rPr>
        <w:lastRenderedPageBreak/>
        <w:t>导入配置文件</w:t>
      </w:r>
      <w:bookmarkEnd w:id="31"/>
    </w:p>
    <w:p w:rsidR="00B376A5" w:rsidRDefault="00B376A5" w:rsidP="00D32E36">
      <w:pPr>
        <w:ind w:firstLineChars="100" w:firstLine="210"/>
        <w:rPr>
          <w:rFonts w:hint="eastAsia"/>
        </w:rPr>
      </w:pPr>
      <w:r>
        <w:rPr>
          <w:rFonts w:hint="eastAsia"/>
        </w:rPr>
        <w:t>SCMT</w:t>
      </w:r>
      <w:r w:rsidR="00D32E36">
        <w:rPr>
          <w:rFonts w:hint="eastAsia"/>
        </w:rPr>
        <w:t>支持纯</w:t>
      </w:r>
      <w:r w:rsidR="00C53EE8">
        <w:rPr>
          <w:rFonts w:hint="eastAsia"/>
        </w:rPr>
        <w:t>网络规划数据的提取与导入功能，</w:t>
      </w:r>
      <w:r w:rsidR="00033F04">
        <w:rPr>
          <w:rFonts w:hint="eastAsia"/>
        </w:rPr>
        <w:t>网</w:t>
      </w:r>
      <w:proofErr w:type="gramStart"/>
      <w:r w:rsidR="00033F04">
        <w:rPr>
          <w:rFonts w:hint="eastAsia"/>
        </w:rPr>
        <w:t>规</w:t>
      </w:r>
      <w:proofErr w:type="gramEnd"/>
      <w:r w:rsidR="00033F04">
        <w:rPr>
          <w:rFonts w:hint="eastAsia"/>
        </w:rPr>
        <w:t>数据以</w:t>
      </w:r>
      <w:proofErr w:type="spellStart"/>
      <w:r w:rsidR="00033F04">
        <w:rPr>
          <w:rFonts w:hint="eastAsia"/>
        </w:rPr>
        <w:t>json</w:t>
      </w:r>
      <w:proofErr w:type="spellEnd"/>
      <w:r w:rsidR="00033F04">
        <w:rPr>
          <w:rFonts w:hint="eastAsia"/>
        </w:rPr>
        <w:t>格式存储。</w:t>
      </w:r>
    </w:p>
    <w:p w:rsidR="00B3093C" w:rsidRDefault="00B3093C" w:rsidP="00B3093C">
      <w:pPr>
        <w:pStyle w:val="2"/>
        <w:numPr>
          <w:ilvl w:val="1"/>
          <w:numId w:val="2"/>
        </w:numPr>
        <w:rPr>
          <w:rFonts w:hint="eastAsia"/>
        </w:rPr>
      </w:pPr>
      <w:bookmarkStart w:id="32" w:name="_Toc522879283"/>
      <w:r>
        <w:rPr>
          <w:rFonts w:hint="eastAsia"/>
        </w:rPr>
        <w:t>提取网络规划文件</w:t>
      </w:r>
      <w:bookmarkEnd w:id="32"/>
    </w:p>
    <w:p w:rsidR="00B3093C" w:rsidRDefault="00B3093C" w:rsidP="00BC534E">
      <w:pPr>
        <w:ind w:firstLineChars="200" w:firstLine="420"/>
        <w:rPr>
          <w:rFonts w:hint="eastAsia"/>
        </w:rPr>
      </w:pPr>
      <w:r>
        <w:rPr>
          <w:rFonts w:hint="eastAsia"/>
        </w:rPr>
        <w:t>SCMT</w:t>
      </w:r>
      <w:r w:rsidR="00F55570">
        <w:rPr>
          <w:rFonts w:hint="eastAsia"/>
        </w:rPr>
        <w:t>在线</w:t>
      </w:r>
      <w:r w:rsidR="00F55570">
        <w:rPr>
          <w:rFonts w:hint="eastAsia"/>
        </w:rPr>
        <w:t>/</w:t>
      </w:r>
      <w:r w:rsidR="00F55570">
        <w:rPr>
          <w:rFonts w:hint="eastAsia"/>
        </w:rPr>
        <w:t>离线场景</w:t>
      </w:r>
      <w:r w:rsidR="00057E7E">
        <w:rPr>
          <w:rFonts w:hint="eastAsia"/>
        </w:rPr>
        <w:t>下，</w:t>
      </w:r>
      <w:r w:rsidR="00A97C5D">
        <w:rPr>
          <w:rFonts w:hint="eastAsia"/>
        </w:rPr>
        <w:t>基站右键菜单有“提取网络规划文件”选项。点击该选项，</w:t>
      </w:r>
      <w:r w:rsidR="00355DFB">
        <w:rPr>
          <w:rFonts w:hint="eastAsia"/>
        </w:rPr>
        <w:t>弹出对话框，用户选择文件保存路径以及填写文件名。点击确定后，</w:t>
      </w:r>
      <w:r w:rsidR="00A97C5D">
        <w:rPr>
          <w:rFonts w:hint="eastAsia"/>
        </w:rPr>
        <w:t>SCMT</w:t>
      </w:r>
      <w:r w:rsidR="00A97C5D">
        <w:rPr>
          <w:rFonts w:hint="eastAsia"/>
        </w:rPr>
        <w:t>实时的从基站查询当前的网络</w:t>
      </w:r>
      <w:r w:rsidR="00860AC3">
        <w:rPr>
          <w:rFonts w:hint="eastAsia"/>
        </w:rPr>
        <w:t>数据</w:t>
      </w:r>
      <w:r w:rsidR="0070759D">
        <w:rPr>
          <w:rFonts w:hint="eastAsia"/>
        </w:rPr>
        <w:t>：</w:t>
      </w:r>
    </w:p>
    <w:p w:rsidR="000E6A58" w:rsidRDefault="000E6A58" w:rsidP="000E6A58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proofErr w:type="spellStart"/>
      <w:r w:rsidRPr="000E6A58">
        <w:t>netLocalCellCtrlEntry</w:t>
      </w:r>
      <w:proofErr w:type="spellEnd"/>
      <w:r w:rsidRPr="000E6A58">
        <w:t xml:space="preserve"> </w:t>
      </w:r>
      <w:r>
        <w:rPr>
          <w:rFonts w:hint="eastAsia"/>
        </w:rPr>
        <w:t>表中，</w:t>
      </w:r>
      <w:r>
        <w:rPr>
          <w:rFonts w:hint="eastAsia"/>
        </w:rPr>
        <w:t>对应查询</w:t>
      </w:r>
      <w:r>
        <w:rPr>
          <w:rFonts w:hint="eastAsia"/>
        </w:rPr>
        <w:t>SNMP</w:t>
      </w:r>
      <w:r>
        <w:rPr>
          <w:rFonts w:hint="eastAsia"/>
        </w:rPr>
        <w:t>命令：</w:t>
      </w:r>
      <w:proofErr w:type="spellStart"/>
      <w:r w:rsidRPr="000E6A58">
        <w:t>GetNetwokPlanControlSwitch</w:t>
      </w:r>
      <w:proofErr w:type="spellEnd"/>
      <w:r>
        <w:rPr>
          <w:rFonts w:hint="eastAsia"/>
        </w:rPr>
        <w:t>的节点信息；</w:t>
      </w:r>
    </w:p>
    <w:p w:rsidR="006C07C3" w:rsidRDefault="006C07C3" w:rsidP="006C07C3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proofErr w:type="spellStart"/>
      <w:r w:rsidRPr="006C07C3">
        <w:t>netLocalCellEntry</w:t>
      </w:r>
      <w:proofErr w:type="spellEnd"/>
      <w:r>
        <w:rPr>
          <w:rFonts w:hint="eastAsia"/>
        </w:rPr>
        <w:t>表中，</w:t>
      </w:r>
      <w:r>
        <w:rPr>
          <w:rFonts w:hint="eastAsia"/>
        </w:rPr>
        <w:t>对应查询</w:t>
      </w:r>
      <w:r>
        <w:rPr>
          <w:rFonts w:hint="eastAsia"/>
        </w:rPr>
        <w:t>SNMP</w:t>
      </w:r>
      <w:r>
        <w:rPr>
          <w:rFonts w:hint="eastAsia"/>
        </w:rPr>
        <w:t>命令：</w:t>
      </w:r>
      <w:proofErr w:type="spellStart"/>
      <w:r w:rsidRPr="006C07C3">
        <w:t>GetLocalCellNetworkPlan</w:t>
      </w:r>
      <w:proofErr w:type="spellEnd"/>
      <w:r>
        <w:rPr>
          <w:rFonts w:hint="eastAsia"/>
        </w:rPr>
        <w:t>的节点信息；</w:t>
      </w:r>
    </w:p>
    <w:p w:rsidR="00F24EE8" w:rsidRDefault="00F24EE8" w:rsidP="000E6A58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proofErr w:type="spellStart"/>
      <w:r w:rsidRPr="00F24EE8">
        <w:t>netBoardEntry</w:t>
      </w:r>
      <w:proofErr w:type="spellEnd"/>
      <w:r>
        <w:rPr>
          <w:rFonts w:hint="eastAsia"/>
        </w:rPr>
        <w:t>表中，</w:t>
      </w:r>
      <w:r>
        <w:rPr>
          <w:rFonts w:hint="eastAsia"/>
        </w:rPr>
        <w:t>对应查询</w:t>
      </w:r>
      <w:r>
        <w:rPr>
          <w:rFonts w:hint="eastAsia"/>
        </w:rPr>
        <w:t>SNMP</w:t>
      </w:r>
      <w:r>
        <w:rPr>
          <w:rFonts w:hint="eastAsia"/>
        </w:rPr>
        <w:t>命令：</w:t>
      </w:r>
      <w:proofErr w:type="spellStart"/>
      <w:r w:rsidRPr="00F24EE8">
        <w:t>GetNetBoard</w:t>
      </w:r>
      <w:proofErr w:type="spellEnd"/>
      <w:r>
        <w:rPr>
          <w:rFonts w:hint="eastAsia"/>
        </w:rPr>
        <w:t>的节点信息</w:t>
      </w:r>
      <w:r>
        <w:rPr>
          <w:rFonts w:hint="eastAsia"/>
        </w:rPr>
        <w:t>；</w:t>
      </w:r>
    </w:p>
    <w:p w:rsidR="00586443" w:rsidRDefault="00586443" w:rsidP="00F24EE8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proofErr w:type="spellStart"/>
      <w:r w:rsidRPr="00586443">
        <w:t>netRHUBEntry</w:t>
      </w:r>
      <w:proofErr w:type="spellEnd"/>
      <w:r>
        <w:rPr>
          <w:rFonts w:hint="eastAsia"/>
        </w:rPr>
        <w:t>表中，对应查询</w:t>
      </w:r>
      <w:r>
        <w:rPr>
          <w:rFonts w:hint="eastAsia"/>
        </w:rPr>
        <w:t>SNMP</w:t>
      </w:r>
      <w:r>
        <w:rPr>
          <w:rFonts w:hint="eastAsia"/>
        </w:rPr>
        <w:t>命令：</w:t>
      </w:r>
      <w:proofErr w:type="spellStart"/>
      <w:r w:rsidR="00860AC3" w:rsidRPr="00860AC3">
        <w:t>GetNetRHUB</w:t>
      </w:r>
      <w:proofErr w:type="spellEnd"/>
      <w:r w:rsidR="00860AC3">
        <w:rPr>
          <w:rFonts w:hint="eastAsia"/>
        </w:rPr>
        <w:t>客户的节点信息</w:t>
      </w:r>
      <w:r w:rsidR="00E20030">
        <w:rPr>
          <w:rFonts w:hint="eastAsia"/>
        </w:rPr>
        <w:t>；</w:t>
      </w:r>
    </w:p>
    <w:p w:rsidR="0096049C" w:rsidRDefault="0096049C" w:rsidP="0096049C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proofErr w:type="spellStart"/>
      <w:r w:rsidRPr="005875FA">
        <w:t>netRRUEntry</w:t>
      </w:r>
      <w:proofErr w:type="spellEnd"/>
      <w:r>
        <w:rPr>
          <w:rFonts w:hint="eastAsia"/>
        </w:rPr>
        <w:t>表中，</w:t>
      </w:r>
      <w:r w:rsidR="00970777">
        <w:rPr>
          <w:rFonts w:hint="eastAsia"/>
        </w:rPr>
        <w:t>对应查询</w:t>
      </w:r>
      <w:r w:rsidR="00970777">
        <w:rPr>
          <w:rFonts w:hint="eastAsia"/>
        </w:rPr>
        <w:t>SNMP</w:t>
      </w:r>
      <w:r w:rsidR="00970777">
        <w:rPr>
          <w:rFonts w:hint="eastAsia"/>
        </w:rPr>
        <w:t>命令：</w:t>
      </w:r>
      <w:proofErr w:type="spellStart"/>
      <w:r w:rsidRPr="0070759D">
        <w:t>GetNetRRU</w:t>
      </w:r>
      <w:proofErr w:type="spellEnd"/>
      <w:r>
        <w:rPr>
          <w:rFonts w:hint="eastAsia"/>
        </w:rPr>
        <w:t>、</w:t>
      </w:r>
      <w:proofErr w:type="spellStart"/>
      <w:r w:rsidRPr="0070759D">
        <w:t>GetNetRRUPGCInfo</w:t>
      </w:r>
      <w:proofErr w:type="spellEnd"/>
      <w:r>
        <w:rPr>
          <w:rFonts w:hint="eastAsia"/>
        </w:rPr>
        <w:t>、</w:t>
      </w:r>
      <w:proofErr w:type="spellStart"/>
      <w:r w:rsidRPr="00435C42">
        <w:t>GetNetRRUJamResistantInfo</w:t>
      </w:r>
      <w:proofErr w:type="spellEnd"/>
      <w:r>
        <w:rPr>
          <w:rFonts w:hint="eastAsia"/>
        </w:rPr>
        <w:t>中的节点信息；</w:t>
      </w:r>
    </w:p>
    <w:p w:rsidR="00E20030" w:rsidRDefault="00E20030" w:rsidP="00E20030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proofErr w:type="spellStart"/>
      <w:r w:rsidRPr="00E20030">
        <w:t>netIROptPlanEntry</w:t>
      </w:r>
      <w:proofErr w:type="spellEnd"/>
      <w:r>
        <w:rPr>
          <w:rFonts w:hint="eastAsia"/>
        </w:rPr>
        <w:t>表中，</w:t>
      </w:r>
      <w:r>
        <w:rPr>
          <w:rFonts w:hint="eastAsia"/>
        </w:rPr>
        <w:t>对应查询</w:t>
      </w:r>
      <w:r>
        <w:rPr>
          <w:rFonts w:hint="eastAsia"/>
        </w:rPr>
        <w:t>SNMP</w:t>
      </w:r>
      <w:r>
        <w:rPr>
          <w:rFonts w:hint="eastAsia"/>
        </w:rPr>
        <w:t>命令：</w:t>
      </w:r>
      <w:proofErr w:type="spellStart"/>
      <w:r w:rsidRPr="00E20030">
        <w:t>GetIROfpPortInfo</w:t>
      </w:r>
      <w:proofErr w:type="spellEnd"/>
      <w:r>
        <w:rPr>
          <w:rFonts w:hint="eastAsia"/>
        </w:rPr>
        <w:t>客户的节点信息</w:t>
      </w:r>
      <w:r>
        <w:rPr>
          <w:rFonts w:hint="eastAsia"/>
        </w:rPr>
        <w:t>；</w:t>
      </w:r>
    </w:p>
    <w:p w:rsidR="00766F53" w:rsidRDefault="00970777" w:rsidP="00970777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proofErr w:type="spellStart"/>
      <w:r w:rsidRPr="00970777">
        <w:t>netEthPlanEntry</w:t>
      </w:r>
      <w:proofErr w:type="spellEnd"/>
      <w:r>
        <w:rPr>
          <w:rFonts w:hint="eastAsia"/>
        </w:rPr>
        <w:t>表中，</w:t>
      </w:r>
      <w:r>
        <w:rPr>
          <w:rFonts w:hint="eastAsia"/>
        </w:rPr>
        <w:t>对应查询</w:t>
      </w:r>
      <w:r>
        <w:rPr>
          <w:rFonts w:hint="eastAsia"/>
        </w:rPr>
        <w:t>SNMP</w:t>
      </w:r>
      <w:r>
        <w:rPr>
          <w:rFonts w:hint="eastAsia"/>
        </w:rPr>
        <w:t>命令：</w:t>
      </w:r>
      <w:proofErr w:type="spellStart"/>
      <w:r w:rsidRPr="00970777">
        <w:t>GetEthPortInfo</w:t>
      </w:r>
      <w:proofErr w:type="spellEnd"/>
      <w:r>
        <w:rPr>
          <w:rFonts w:hint="eastAsia"/>
        </w:rPr>
        <w:t>中的节点信息；</w:t>
      </w:r>
    </w:p>
    <w:p w:rsidR="0030684B" w:rsidRDefault="0096049C" w:rsidP="0030684B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proofErr w:type="spellStart"/>
      <w:r w:rsidRPr="009745F7">
        <w:t>netAntennaArrayEntry</w:t>
      </w:r>
      <w:proofErr w:type="spellEnd"/>
      <w:r>
        <w:rPr>
          <w:rFonts w:hint="eastAsia"/>
        </w:rPr>
        <w:t>表中，对应查询</w:t>
      </w:r>
      <w:r>
        <w:rPr>
          <w:rFonts w:hint="eastAsia"/>
        </w:rPr>
        <w:t>SNMP</w:t>
      </w:r>
      <w:r>
        <w:rPr>
          <w:rFonts w:hint="eastAsia"/>
        </w:rPr>
        <w:t>命令：</w:t>
      </w:r>
      <w:proofErr w:type="spellStart"/>
      <w:r w:rsidRPr="00B31982">
        <w:t>GetNetAntennaArray</w:t>
      </w:r>
      <w:proofErr w:type="spellEnd"/>
      <w:r w:rsidR="0030684B">
        <w:rPr>
          <w:rFonts w:hint="eastAsia"/>
        </w:rPr>
        <w:t>中的节点信息</w:t>
      </w:r>
      <w:r w:rsidR="0030684B">
        <w:rPr>
          <w:rFonts w:hint="eastAsia"/>
        </w:rPr>
        <w:t>；</w:t>
      </w:r>
    </w:p>
    <w:p w:rsidR="0070759D" w:rsidRDefault="00EE32DF" w:rsidP="0030684B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proofErr w:type="spellStart"/>
      <w:r w:rsidRPr="00EE32DF">
        <w:t>netRRUAntennaSettingEntry</w:t>
      </w:r>
      <w:proofErr w:type="spellEnd"/>
      <w:r>
        <w:rPr>
          <w:rFonts w:hint="eastAsia"/>
        </w:rPr>
        <w:t>表中，对应查询</w:t>
      </w:r>
      <w:r>
        <w:rPr>
          <w:rFonts w:hint="eastAsia"/>
        </w:rPr>
        <w:t>SNMP</w:t>
      </w:r>
      <w:r>
        <w:rPr>
          <w:rFonts w:hint="eastAsia"/>
        </w:rPr>
        <w:t>命令：</w:t>
      </w:r>
      <w:proofErr w:type="spellStart"/>
      <w:r w:rsidR="0070759D" w:rsidRPr="0070759D">
        <w:t>GetNetRRUAntennaSetting</w:t>
      </w:r>
      <w:proofErr w:type="spellEnd"/>
      <w:r w:rsidR="0030684B">
        <w:rPr>
          <w:rFonts w:hint="eastAsia"/>
        </w:rPr>
        <w:t>中的节点信息；</w:t>
      </w:r>
    </w:p>
    <w:p w:rsidR="00355DFB" w:rsidRPr="00B3093C" w:rsidRDefault="00355DFB" w:rsidP="00355DFB">
      <w:pPr>
        <w:ind w:firstLineChars="200" w:firstLine="420"/>
        <w:rPr>
          <w:rFonts w:hint="eastAsia"/>
        </w:rPr>
      </w:pPr>
      <w:r>
        <w:rPr>
          <w:rFonts w:hint="eastAsia"/>
        </w:rPr>
        <w:t>将所查询到的结果，按照表结构，按照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 w:rsidR="00951B63">
        <w:rPr>
          <w:rFonts w:hint="eastAsia"/>
        </w:rPr>
        <w:t>依次写</w:t>
      </w:r>
      <w:r>
        <w:rPr>
          <w:rFonts w:hint="eastAsia"/>
        </w:rPr>
        <w:t>入</w:t>
      </w:r>
      <w:r w:rsidR="00951B63">
        <w:rPr>
          <w:rFonts w:hint="eastAsia"/>
        </w:rPr>
        <w:t>对应的网</w:t>
      </w:r>
      <w:proofErr w:type="gramStart"/>
      <w:r w:rsidR="00951B63">
        <w:rPr>
          <w:rFonts w:hint="eastAsia"/>
        </w:rPr>
        <w:t>规</w:t>
      </w:r>
      <w:proofErr w:type="gramEnd"/>
      <w:r w:rsidR="00951B63">
        <w:rPr>
          <w:rFonts w:hint="eastAsia"/>
        </w:rPr>
        <w:t>文件中。</w:t>
      </w:r>
    </w:p>
    <w:p w:rsidR="00D91DBD" w:rsidRDefault="00D91DBD" w:rsidP="00D91DBD">
      <w:pPr>
        <w:pStyle w:val="2"/>
        <w:numPr>
          <w:ilvl w:val="1"/>
          <w:numId w:val="2"/>
        </w:numPr>
        <w:rPr>
          <w:rFonts w:hint="eastAsia"/>
        </w:rPr>
      </w:pPr>
      <w:bookmarkStart w:id="33" w:name="_Toc522879284"/>
      <w:r>
        <w:rPr>
          <w:rFonts w:hint="eastAsia"/>
        </w:rPr>
        <w:t>导入</w:t>
      </w:r>
      <w:r>
        <w:rPr>
          <w:rFonts w:hint="eastAsia"/>
        </w:rPr>
        <w:t>网络规划文件</w:t>
      </w:r>
      <w:bookmarkEnd w:id="33"/>
    </w:p>
    <w:p w:rsidR="00B3093C" w:rsidRDefault="006C5B03" w:rsidP="00D32E36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</w:t>
      </w:r>
      <w:r w:rsidR="009D764C">
        <w:rPr>
          <w:rFonts w:hint="eastAsia"/>
        </w:rPr>
        <w:t>SCMT</w:t>
      </w:r>
      <w:r w:rsidR="009D764C">
        <w:rPr>
          <w:rFonts w:hint="eastAsia"/>
        </w:rPr>
        <w:t>可以离线场景打开纯网络规划</w:t>
      </w:r>
      <w:r>
        <w:rPr>
          <w:rFonts w:hint="eastAsia"/>
        </w:rPr>
        <w:t>文件，打开后将网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数据以图形化的方式进行呈现，并且可以修改保存。</w:t>
      </w:r>
      <w:r w:rsidR="00D1335F">
        <w:rPr>
          <w:rFonts w:hint="eastAsia"/>
        </w:rPr>
        <w:t>后续可以与基站沟通，</w:t>
      </w:r>
      <w:r w:rsidR="00A143B2">
        <w:rPr>
          <w:rFonts w:hint="eastAsia"/>
        </w:rPr>
        <w:t>支持下载纯网</w:t>
      </w:r>
      <w:proofErr w:type="gramStart"/>
      <w:r w:rsidR="00A143B2">
        <w:rPr>
          <w:rFonts w:hint="eastAsia"/>
        </w:rPr>
        <w:t>规</w:t>
      </w:r>
      <w:proofErr w:type="gramEnd"/>
      <w:r w:rsidR="00A143B2">
        <w:rPr>
          <w:rFonts w:hint="eastAsia"/>
        </w:rPr>
        <w:t>文件并解析。</w:t>
      </w:r>
    </w:p>
    <w:p w:rsidR="006C5B03" w:rsidRDefault="00CC20C1" w:rsidP="0078186E">
      <w:pPr>
        <w:ind w:firstLineChars="200" w:firstLine="420"/>
        <w:rPr>
          <w:rFonts w:hint="eastAsia"/>
        </w:rPr>
      </w:pPr>
      <w:r>
        <w:rPr>
          <w:rFonts w:hint="eastAsia"/>
        </w:rPr>
        <w:t>基站的配置文件</w:t>
      </w:r>
      <w:r w:rsidR="0000746F">
        <w:rPr>
          <w:rFonts w:hint="eastAsia"/>
        </w:rPr>
        <w:t>使用离线网络规划</w:t>
      </w:r>
      <w:r>
        <w:rPr>
          <w:rFonts w:hint="eastAsia"/>
        </w:rPr>
        <w:t>功能，以及在线场景的网络规划功能，都</w:t>
      </w:r>
      <w:r w:rsidR="001D67E8">
        <w:rPr>
          <w:rFonts w:hint="eastAsia"/>
        </w:rPr>
        <w:t>支持导入网络规划数据功能。使用该功能时，需要明确提示用户“会将之前的网</w:t>
      </w:r>
      <w:proofErr w:type="gramStart"/>
      <w:r w:rsidR="001D67E8">
        <w:rPr>
          <w:rFonts w:hint="eastAsia"/>
        </w:rPr>
        <w:t>规</w:t>
      </w:r>
      <w:proofErr w:type="gramEnd"/>
      <w:r w:rsidR="001D67E8">
        <w:rPr>
          <w:rFonts w:hint="eastAsia"/>
        </w:rPr>
        <w:t>数据全部清除，是否继续”。如果用户确定，则依次进行如下后处理操作：</w:t>
      </w:r>
    </w:p>
    <w:p w:rsidR="008D5410" w:rsidRDefault="008D5410" w:rsidP="00DF7B77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进行清除</w:t>
      </w:r>
      <w:r w:rsidR="006B6E82">
        <w:rPr>
          <w:rFonts w:hint="eastAsia"/>
        </w:rPr>
        <w:t>当前基站的</w:t>
      </w:r>
      <w:r>
        <w:rPr>
          <w:rFonts w:hint="eastAsia"/>
        </w:rPr>
        <w:t>全部网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的操作</w:t>
      </w:r>
      <w:r w:rsidR="0055014A">
        <w:rPr>
          <w:rFonts w:hint="eastAsia"/>
        </w:rPr>
        <w:t>，详见</w:t>
      </w:r>
      <w:r w:rsidR="0055014A">
        <w:rPr>
          <w:rFonts w:hint="eastAsia"/>
        </w:rPr>
        <w:t>7.1</w:t>
      </w:r>
      <w:r w:rsidR="0055014A">
        <w:rPr>
          <w:rFonts w:hint="eastAsia"/>
        </w:rPr>
        <w:t>章节</w:t>
      </w:r>
      <w:r>
        <w:rPr>
          <w:rFonts w:hint="eastAsia"/>
        </w:rPr>
        <w:t>；</w:t>
      </w:r>
    </w:p>
    <w:p w:rsidR="001D67E8" w:rsidRDefault="008D5410" w:rsidP="00DF7B77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弹出对话框，用户选择网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文件，文件后缀名为</w:t>
      </w:r>
      <w:r>
        <w:rPr>
          <w:rFonts w:hint="eastAsia"/>
        </w:rPr>
        <w:t>.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；</w:t>
      </w:r>
    </w:p>
    <w:p w:rsidR="008D5410" w:rsidRDefault="008D5410" w:rsidP="00DF7B77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SCMT</w:t>
      </w:r>
      <w:r>
        <w:rPr>
          <w:rFonts w:hint="eastAsia"/>
        </w:rPr>
        <w:t>解析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文件中的网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数据，并</w:t>
      </w:r>
      <w:r w:rsidR="006520BE">
        <w:rPr>
          <w:rFonts w:hint="eastAsia"/>
        </w:rPr>
        <w:t>相应的呈现在网</w:t>
      </w:r>
      <w:proofErr w:type="gramStart"/>
      <w:r w:rsidR="006520BE">
        <w:rPr>
          <w:rFonts w:hint="eastAsia"/>
        </w:rPr>
        <w:t>规</w:t>
      </w:r>
      <w:proofErr w:type="gramEnd"/>
      <w:r w:rsidR="006520BE">
        <w:rPr>
          <w:rFonts w:hint="eastAsia"/>
        </w:rPr>
        <w:t>界面；</w:t>
      </w:r>
    </w:p>
    <w:p w:rsidR="00976147" w:rsidRDefault="005D1CE5" w:rsidP="0097614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用户需要再点击下发命令到基站，才能最终保存数据。</w:t>
      </w:r>
    </w:p>
    <w:p w:rsidR="00976147" w:rsidRPr="006C5B03" w:rsidRDefault="00976147" w:rsidP="00976147">
      <w:pPr>
        <w:pStyle w:val="a3"/>
        <w:ind w:left="420" w:firstLineChars="0" w:firstLine="0"/>
      </w:pPr>
      <w:r>
        <w:rPr>
          <w:rFonts w:hint="eastAsia"/>
        </w:rPr>
        <w:t>注意，</w:t>
      </w:r>
      <w:r w:rsidR="005D1CE5">
        <w:rPr>
          <w:rFonts w:hint="eastAsia"/>
        </w:rPr>
        <w:t>离线模式下，要将导入的网</w:t>
      </w:r>
      <w:proofErr w:type="gramStart"/>
      <w:r w:rsidR="005D1CE5">
        <w:rPr>
          <w:rFonts w:hint="eastAsia"/>
        </w:rPr>
        <w:t>规</w:t>
      </w:r>
      <w:proofErr w:type="gramEnd"/>
      <w:r w:rsidR="005D1CE5">
        <w:rPr>
          <w:rFonts w:hint="eastAsia"/>
        </w:rPr>
        <w:t>数据保存到配置文件</w:t>
      </w:r>
      <w:r w:rsidR="005D1CE5">
        <w:rPr>
          <w:rFonts w:hint="eastAsia"/>
        </w:rPr>
        <w:t>.</w:t>
      </w:r>
      <w:proofErr w:type="spellStart"/>
      <w:r w:rsidR="005D1CE5">
        <w:rPr>
          <w:rFonts w:hint="eastAsia"/>
        </w:rPr>
        <w:t>cfg</w:t>
      </w:r>
      <w:proofErr w:type="spellEnd"/>
      <w:r w:rsidR="005D1CE5">
        <w:rPr>
          <w:rFonts w:hint="eastAsia"/>
        </w:rPr>
        <w:t>中。</w:t>
      </w:r>
    </w:p>
    <w:p w:rsidR="002C1674" w:rsidRDefault="000E2B42" w:rsidP="002C1674">
      <w:pPr>
        <w:pStyle w:val="1"/>
        <w:numPr>
          <w:ilvl w:val="0"/>
          <w:numId w:val="2"/>
        </w:numPr>
      </w:pPr>
      <w:bookmarkStart w:id="34" w:name="_Toc522879285"/>
      <w:r>
        <w:rPr>
          <w:rFonts w:hint="eastAsia"/>
        </w:rPr>
        <w:lastRenderedPageBreak/>
        <w:t>菜单</w:t>
      </w:r>
      <w:proofErr w:type="gramStart"/>
      <w:r>
        <w:rPr>
          <w:rFonts w:hint="eastAsia"/>
        </w:rPr>
        <w:t>栏其它</w:t>
      </w:r>
      <w:proofErr w:type="gramEnd"/>
      <w:r>
        <w:rPr>
          <w:rFonts w:hint="eastAsia"/>
        </w:rPr>
        <w:t>功能</w:t>
      </w:r>
      <w:bookmarkEnd w:id="34"/>
    </w:p>
    <w:p w:rsidR="00F8505F" w:rsidRDefault="00F8505F" w:rsidP="00F8505F">
      <w:pPr>
        <w:pStyle w:val="2"/>
        <w:numPr>
          <w:ilvl w:val="1"/>
          <w:numId w:val="2"/>
        </w:numPr>
        <w:rPr>
          <w:rFonts w:hint="eastAsia"/>
        </w:rPr>
      </w:pPr>
      <w:bookmarkStart w:id="35" w:name="_Toc522879286"/>
      <w:r>
        <w:rPr>
          <w:rFonts w:hint="eastAsia"/>
        </w:rPr>
        <w:t>清除全部网</w:t>
      </w:r>
      <w:proofErr w:type="gramStart"/>
      <w:r>
        <w:rPr>
          <w:rFonts w:hint="eastAsia"/>
        </w:rPr>
        <w:t>规</w:t>
      </w:r>
      <w:bookmarkEnd w:id="35"/>
      <w:proofErr w:type="gramEnd"/>
    </w:p>
    <w:p w:rsidR="00931F0D" w:rsidRDefault="009B7331" w:rsidP="009B7331">
      <w:pPr>
        <w:rPr>
          <w:rFonts w:hint="eastAsia"/>
        </w:rPr>
      </w:pPr>
      <w:r>
        <w:rPr>
          <w:rFonts w:hint="eastAsia"/>
        </w:rPr>
        <w:t>清除全部网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，是指删除所有的网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数据。</w:t>
      </w:r>
    </w:p>
    <w:p w:rsidR="009B7331" w:rsidRDefault="00931F0D" w:rsidP="009B7331">
      <w:pPr>
        <w:rPr>
          <w:rFonts w:hint="eastAsia"/>
        </w:rPr>
      </w:pPr>
      <w:r>
        <w:rPr>
          <w:rFonts w:hint="eastAsia"/>
        </w:rPr>
        <w:t>在线场景时，</w:t>
      </w:r>
      <w:r w:rsidR="00FF04AA">
        <w:rPr>
          <w:rFonts w:hint="eastAsia"/>
        </w:rPr>
        <w:t>依次下发如下命令到基站：</w:t>
      </w:r>
    </w:p>
    <w:p w:rsidR="009B7331" w:rsidRDefault="0013230B" w:rsidP="00931F0D">
      <w:pPr>
        <w:pStyle w:val="a3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打开所有的</w:t>
      </w:r>
      <w:proofErr w:type="gramStart"/>
      <w:r>
        <w:rPr>
          <w:rFonts w:hint="eastAsia"/>
        </w:rPr>
        <w:t>小区布配开关</w:t>
      </w:r>
      <w:proofErr w:type="gramEnd"/>
      <w:r w:rsidR="004019F6">
        <w:rPr>
          <w:rFonts w:hint="eastAsia"/>
        </w:rPr>
        <w:t>，对应</w:t>
      </w:r>
      <w:proofErr w:type="spellStart"/>
      <w:r w:rsidRPr="0013230B">
        <w:t>SetPowerCtrlCfgSwitch</w:t>
      </w:r>
      <w:proofErr w:type="spellEnd"/>
      <w:r>
        <w:rPr>
          <w:rFonts w:hint="eastAsia"/>
        </w:rPr>
        <w:t>命令；</w:t>
      </w:r>
    </w:p>
    <w:p w:rsidR="009750F1" w:rsidRDefault="004D698C" w:rsidP="00001954">
      <w:pPr>
        <w:pStyle w:val="a3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RRU/</w:t>
      </w: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上的小区标识设置为无效</w:t>
      </w:r>
      <w:r w:rsidR="00333FE6">
        <w:rPr>
          <w:rFonts w:hint="eastAsia"/>
        </w:rPr>
        <w:t>，对应</w:t>
      </w:r>
      <w:proofErr w:type="spellStart"/>
      <w:r w:rsidR="00333FE6" w:rsidRPr="00333FE6">
        <w:t>SetNetRRUAntennaLcID</w:t>
      </w:r>
      <w:proofErr w:type="spellEnd"/>
      <w:r w:rsidR="00333FE6">
        <w:rPr>
          <w:rFonts w:hint="eastAsia"/>
        </w:rPr>
        <w:t>命令</w:t>
      </w:r>
      <w:r>
        <w:rPr>
          <w:rFonts w:hint="eastAsia"/>
        </w:rPr>
        <w:t>；</w:t>
      </w:r>
    </w:p>
    <w:p w:rsidR="009750F1" w:rsidRDefault="009750F1" w:rsidP="004339B5">
      <w:pPr>
        <w:pStyle w:val="a3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删除天线阵</w:t>
      </w:r>
      <w:r w:rsidR="004339B5">
        <w:rPr>
          <w:rFonts w:hint="eastAsia"/>
        </w:rPr>
        <w:t>规划，对应</w:t>
      </w:r>
      <w:proofErr w:type="spellStart"/>
      <w:r w:rsidR="004339B5" w:rsidRPr="004339B5">
        <w:t>DelNetAntennaArray</w:t>
      </w:r>
      <w:proofErr w:type="spellEnd"/>
      <w:r w:rsidR="004339B5">
        <w:rPr>
          <w:rFonts w:hint="eastAsia"/>
        </w:rPr>
        <w:t>命令</w:t>
      </w:r>
      <w:r>
        <w:rPr>
          <w:rFonts w:hint="eastAsia"/>
        </w:rPr>
        <w:t>；</w:t>
      </w:r>
    </w:p>
    <w:p w:rsidR="004D698C" w:rsidRDefault="004D698C" w:rsidP="001B5983">
      <w:pPr>
        <w:pStyle w:val="a3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RRU/</w:t>
      </w:r>
      <w:proofErr w:type="spellStart"/>
      <w:r>
        <w:rPr>
          <w:rFonts w:hint="eastAsia"/>
        </w:rPr>
        <w:t>pRRU</w:t>
      </w:r>
      <w:proofErr w:type="spellEnd"/>
      <w:r w:rsidR="001B5983">
        <w:rPr>
          <w:rFonts w:hint="eastAsia"/>
        </w:rPr>
        <w:t>，对应</w:t>
      </w:r>
      <w:proofErr w:type="spellStart"/>
      <w:r w:rsidR="001B5983" w:rsidRPr="001B5983">
        <w:t>DelNetRRU</w:t>
      </w:r>
      <w:proofErr w:type="spellEnd"/>
      <w:r w:rsidR="001B0A42">
        <w:rPr>
          <w:rFonts w:hint="eastAsia"/>
        </w:rPr>
        <w:t>命令</w:t>
      </w:r>
      <w:r>
        <w:rPr>
          <w:rFonts w:hint="eastAsia"/>
        </w:rPr>
        <w:t>；</w:t>
      </w:r>
    </w:p>
    <w:p w:rsidR="00A465C8" w:rsidRDefault="00A465C8" w:rsidP="00A465C8">
      <w:pPr>
        <w:pStyle w:val="a3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如果是普通</w:t>
      </w:r>
      <w:r>
        <w:rPr>
          <w:rFonts w:hint="eastAsia"/>
        </w:rPr>
        <w:t>RRU</w:t>
      </w:r>
      <w:r>
        <w:rPr>
          <w:rFonts w:hint="eastAsia"/>
        </w:rPr>
        <w:t>，则</w:t>
      </w:r>
      <w:proofErr w:type="gramStart"/>
      <w:r>
        <w:rPr>
          <w:rFonts w:hint="eastAsia"/>
        </w:rPr>
        <w:t>删除光口速率</w:t>
      </w:r>
      <w:proofErr w:type="gramEnd"/>
      <w:r>
        <w:rPr>
          <w:rFonts w:hint="eastAsia"/>
        </w:rPr>
        <w:t>规划、</w:t>
      </w:r>
      <w:r>
        <w:rPr>
          <w:rFonts w:hint="eastAsia"/>
        </w:rPr>
        <w:t>，对应</w:t>
      </w:r>
      <w:proofErr w:type="spellStart"/>
      <w:r w:rsidRPr="00A465C8">
        <w:t>DelIROfpPortInfo</w:t>
      </w:r>
      <w:proofErr w:type="spellEnd"/>
      <w:r>
        <w:rPr>
          <w:rFonts w:hint="eastAsia"/>
        </w:rPr>
        <w:t>命令；如果是</w:t>
      </w: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则删除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口速率规划，对应</w:t>
      </w:r>
      <w:proofErr w:type="spellStart"/>
      <w:r w:rsidRPr="00A465C8">
        <w:t>DelEthPortInfo</w:t>
      </w:r>
      <w:proofErr w:type="spellEnd"/>
      <w:r>
        <w:rPr>
          <w:rFonts w:hint="eastAsia"/>
        </w:rPr>
        <w:t>命令；</w:t>
      </w:r>
    </w:p>
    <w:p w:rsidR="00A465C8" w:rsidRDefault="00A465C8" w:rsidP="00A465C8">
      <w:pPr>
        <w:pStyle w:val="a3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删除天线安装规划，对应</w:t>
      </w:r>
      <w:proofErr w:type="spellStart"/>
      <w:r w:rsidRPr="00001954">
        <w:t>DelNetRRUAntennaSetting</w:t>
      </w:r>
      <w:proofErr w:type="spellEnd"/>
      <w:r>
        <w:rPr>
          <w:rFonts w:hint="eastAsia"/>
        </w:rPr>
        <w:t>；</w:t>
      </w:r>
    </w:p>
    <w:p w:rsidR="004D698C" w:rsidRDefault="004D698C" w:rsidP="004A271D">
      <w:pPr>
        <w:pStyle w:val="a3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rHUB</w:t>
      </w:r>
      <w:proofErr w:type="spellEnd"/>
      <w:r w:rsidR="004A271D">
        <w:rPr>
          <w:rFonts w:hint="eastAsia"/>
        </w:rPr>
        <w:t>，对应</w:t>
      </w:r>
      <w:proofErr w:type="spellStart"/>
      <w:r w:rsidR="004A271D" w:rsidRPr="004A271D">
        <w:t>DelNetRHUB</w:t>
      </w:r>
      <w:proofErr w:type="spellEnd"/>
      <w:r w:rsidR="00DF5AB3">
        <w:rPr>
          <w:rFonts w:hint="eastAsia"/>
        </w:rPr>
        <w:t>命令</w:t>
      </w:r>
      <w:r>
        <w:rPr>
          <w:rFonts w:hint="eastAsia"/>
        </w:rPr>
        <w:t>；</w:t>
      </w:r>
    </w:p>
    <w:p w:rsidR="004D698C" w:rsidRDefault="004D698C" w:rsidP="0017473B">
      <w:pPr>
        <w:pStyle w:val="a3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删除板卡</w:t>
      </w:r>
      <w:r w:rsidR="0017473B">
        <w:rPr>
          <w:rFonts w:hint="eastAsia"/>
        </w:rPr>
        <w:t>，对应</w:t>
      </w:r>
      <w:proofErr w:type="spellStart"/>
      <w:r w:rsidR="0017473B" w:rsidRPr="0017473B">
        <w:t>DelNetBoard</w:t>
      </w:r>
      <w:proofErr w:type="spellEnd"/>
      <w:r w:rsidR="0017473B">
        <w:rPr>
          <w:rFonts w:hint="eastAsia"/>
        </w:rPr>
        <w:t>命令</w:t>
      </w:r>
      <w:r>
        <w:rPr>
          <w:rFonts w:hint="eastAsia"/>
        </w:rPr>
        <w:t>；</w:t>
      </w:r>
    </w:p>
    <w:p w:rsidR="004D698C" w:rsidRDefault="004D698C" w:rsidP="00931F0D">
      <w:pPr>
        <w:pStyle w:val="a3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删除本地小区规划</w:t>
      </w:r>
      <w:r w:rsidR="00A21BE4">
        <w:rPr>
          <w:rFonts w:hint="eastAsia"/>
        </w:rPr>
        <w:t>，对应</w:t>
      </w:r>
      <w:proofErr w:type="spellStart"/>
      <w:r w:rsidR="00A21BE4" w:rsidRPr="00A21BE4">
        <w:t>DelLocalCellNetworkPlan</w:t>
      </w:r>
      <w:proofErr w:type="spellEnd"/>
      <w:r w:rsidR="00A21BE4">
        <w:rPr>
          <w:rFonts w:hint="eastAsia"/>
        </w:rPr>
        <w:t>命令</w:t>
      </w:r>
      <w:r>
        <w:rPr>
          <w:rFonts w:hint="eastAsia"/>
        </w:rPr>
        <w:t>；</w:t>
      </w:r>
    </w:p>
    <w:p w:rsidR="004D698C" w:rsidRDefault="004D698C" w:rsidP="009B7331">
      <w:pPr>
        <w:pStyle w:val="a3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关闭小区</w:t>
      </w:r>
      <w:proofErr w:type="gramStart"/>
      <w:r>
        <w:rPr>
          <w:rFonts w:hint="eastAsia"/>
        </w:rPr>
        <w:t>的布配开关</w:t>
      </w:r>
      <w:proofErr w:type="gramEnd"/>
      <w:r w:rsidR="00912A8A">
        <w:rPr>
          <w:rFonts w:hint="eastAsia"/>
        </w:rPr>
        <w:t>，</w:t>
      </w:r>
      <w:r w:rsidR="004019F6">
        <w:rPr>
          <w:rFonts w:hint="eastAsia"/>
        </w:rPr>
        <w:t>对应</w:t>
      </w:r>
      <w:proofErr w:type="spellStart"/>
      <w:r w:rsidR="004019F6" w:rsidRPr="0013230B">
        <w:t>SetPowerCtrlCfgSwitch</w:t>
      </w:r>
      <w:proofErr w:type="spellEnd"/>
      <w:r w:rsidR="004019F6">
        <w:rPr>
          <w:rFonts w:hint="eastAsia"/>
        </w:rPr>
        <w:t>命令；</w:t>
      </w:r>
    </w:p>
    <w:p w:rsidR="00AD1F94" w:rsidRPr="004D698C" w:rsidRDefault="00AD1F94" w:rsidP="009B733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刷新界面呈现，回到空配置状态；</w:t>
      </w:r>
    </w:p>
    <w:p w:rsidR="00F8505F" w:rsidRDefault="00F8505F" w:rsidP="00F8505F">
      <w:pPr>
        <w:pStyle w:val="2"/>
        <w:numPr>
          <w:ilvl w:val="1"/>
          <w:numId w:val="2"/>
        </w:numPr>
      </w:pPr>
      <w:bookmarkStart w:id="36" w:name="_Toc522879287"/>
      <w:r>
        <w:rPr>
          <w:rFonts w:hint="eastAsia"/>
        </w:rPr>
        <w:t>删除网元器件</w:t>
      </w:r>
      <w:bookmarkEnd w:id="36"/>
    </w:p>
    <w:p w:rsidR="00F42704" w:rsidRDefault="00043368" w:rsidP="0070520C">
      <w:pPr>
        <w:rPr>
          <w:rFonts w:hint="eastAsia"/>
        </w:rPr>
      </w:pPr>
      <w:r>
        <w:rPr>
          <w:rFonts w:hint="eastAsia"/>
        </w:rPr>
        <w:t>每个元器件删除时需要工具进行相应的校验。</w:t>
      </w:r>
    </w:p>
    <w:p w:rsidR="0019088C" w:rsidRDefault="0019088C" w:rsidP="0070520C">
      <w:pPr>
        <w:rPr>
          <w:rFonts w:hint="eastAsia"/>
        </w:rPr>
      </w:pPr>
      <w:r>
        <w:rPr>
          <w:rFonts w:hint="eastAsia"/>
        </w:rPr>
        <w:t>删除板卡时，校验：</w:t>
      </w:r>
    </w:p>
    <w:p w:rsidR="0019088C" w:rsidRDefault="0019088C" w:rsidP="0019088C">
      <w:pPr>
        <w:pStyle w:val="a3"/>
        <w:numPr>
          <w:ilvl w:val="0"/>
          <w:numId w:val="37"/>
        </w:numPr>
        <w:ind w:firstLineChars="0"/>
        <w:rPr>
          <w:rFonts w:hint="eastAsia"/>
        </w:rPr>
      </w:pPr>
      <w:r w:rsidRPr="0019088C">
        <w:rPr>
          <w:rFonts w:hint="eastAsia"/>
        </w:rPr>
        <w:t>若该板卡上，已经建立本地小区，则不允许删除。</w:t>
      </w:r>
    </w:p>
    <w:p w:rsidR="00043368" w:rsidRPr="00043368" w:rsidRDefault="00043368" w:rsidP="0070520C">
      <w:pPr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RRU</w:t>
      </w:r>
      <w:r>
        <w:rPr>
          <w:rFonts w:hint="eastAsia"/>
        </w:rPr>
        <w:t>时，校验：</w:t>
      </w:r>
    </w:p>
    <w:p w:rsidR="00043368" w:rsidRDefault="0070520C" w:rsidP="00043368">
      <w:pPr>
        <w:pStyle w:val="a3"/>
        <w:numPr>
          <w:ilvl w:val="0"/>
          <w:numId w:val="32"/>
        </w:numPr>
        <w:ind w:firstLineChars="0"/>
        <w:rPr>
          <w:rFonts w:hint="eastAsia"/>
        </w:rPr>
      </w:pPr>
      <w:r w:rsidRPr="0070520C">
        <w:rPr>
          <w:rFonts w:hint="eastAsia"/>
        </w:rPr>
        <w:t>删除</w:t>
      </w:r>
      <w:r w:rsidRPr="0070520C">
        <w:rPr>
          <w:rFonts w:hint="eastAsia"/>
        </w:rPr>
        <w:t>RRU</w:t>
      </w:r>
      <w:r w:rsidR="00626E12">
        <w:rPr>
          <w:rFonts w:hint="eastAsia"/>
        </w:rPr>
        <w:t>布配，</w:t>
      </w:r>
      <w:r w:rsidR="00626E12" w:rsidRPr="003151FB">
        <w:rPr>
          <w:rFonts w:hint="eastAsia"/>
        </w:rPr>
        <w:t>若该</w:t>
      </w:r>
      <w:r w:rsidR="00626E12" w:rsidRPr="003151FB">
        <w:rPr>
          <w:rFonts w:hint="eastAsia"/>
        </w:rPr>
        <w:t>RRU</w:t>
      </w:r>
      <w:r w:rsidR="00626E12">
        <w:rPr>
          <w:rFonts w:hint="eastAsia"/>
        </w:rPr>
        <w:t>上已经有归属的小区</w:t>
      </w:r>
      <w:r w:rsidRPr="0070520C">
        <w:rPr>
          <w:rFonts w:hint="eastAsia"/>
        </w:rPr>
        <w:t>则不允许修改。</w:t>
      </w:r>
    </w:p>
    <w:p w:rsidR="00043368" w:rsidRDefault="00043368" w:rsidP="00043368">
      <w:pPr>
        <w:rPr>
          <w:rFonts w:hint="eastAsia"/>
        </w:rPr>
      </w:pPr>
      <w:r>
        <w:rPr>
          <w:rFonts w:hint="eastAsia"/>
        </w:rPr>
        <w:t>删除天线阵时，校验：</w:t>
      </w:r>
    </w:p>
    <w:p w:rsidR="00CA2680" w:rsidRDefault="00CA2680" w:rsidP="00CA2680">
      <w:pPr>
        <w:pStyle w:val="a3"/>
        <w:numPr>
          <w:ilvl w:val="0"/>
          <w:numId w:val="32"/>
        </w:numPr>
        <w:ind w:firstLineChars="0"/>
        <w:rPr>
          <w:rFonts w:hint="eastAsia"/>
        </w:rPr>
      </w:pPr>
      <w:r w:rsidRPr="00F165E8">
        <w:rPr>
          <w:rFonts w:hint="eastAsia"/>
        </w:rPr>
        <w:t>天线阵被配置删除，若存在使用该天线阵的</w:t>
      </w:r>
      <w:r w:rsidRPr="00F165E8">
        <w:rPr>
          <w:rFonts w:hint="eastAsia"/>
        </w:rPr>
        <w:t>RRU</w:t>
      </w:r>
      <w:r w:rsidRPr="00F165E8">
        <w:rPr>
          <w:rFonts w:hint="eastAsia"/>
        </w:rPr>
        <w:t>，若该</w:t>
      </w:r>
      <w:r w:rsidRPr="00F165E8">
        <w:rPr>
          <w:rFonts w:hint="eastAsia"/>
        </w:rPr>
        <w:t>RRU</w:t>
      </w:r>
      <w:r w:rsidRPr="00F165E8">
        <w:rPr>
          <w:rFonts w:hint="eastAsia"/>
        </w:rPr>
        <w:t>上已经</w:t>
      </w:r>
      <w:proofErr w:type="gramStart"/>
      <w:r w:rsidRPr="00F165E8">
        <w:rPr>
          <w:rFonts w:hint="eastAsia"/>
        </w:rPr>
        <w:t>建立着</w:t>
      </w:r>
      <w:proofErr w:type="gramEnd"/>
      <w:r w:rsidRPr="00F165E8">
        <w:rPr>
          <w:rFonts w:hint="eastAsia"/>
        </w:rPr>
        <w:t>本地小区，则不允许删除</w:t>
      </w:r>
    </w:p>
    <w:p w:rsidR="00CA2680" w:rsidRDefault="00961252" w:rsidP="00CA2680">
      <w:pPr>
        <w:pStyle w:val="a3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删除后，需要同步删除天线权重信息表。</w:t>
      </w:r>
    </w:p>
    <w:p w:rsidR="00A67C19" w:rsidRDefault="00F8505F" w:rsidP="00A67C19">
      <w:pPr>
        <w:pStyle w:val="2"/>
        <w:numPr>
          <w:ilvl w:val="1"/>
          <w:numId w:val="2"/>
        </w:numPr>
        <w:rPr>
          <w:rFonts w:hint="eastAsia"/>
        </w:rPr>
      </w:pPr>
      <w:bookmarkStart w:id="37" w:name="_Toc522879288"/>
      <w:r>
        <w:rPr>
          <w:rFonts w:hint="eastAsia"/>
        </w:rPr>
        <w:t>隐藏小区信息</w:t>
      </w:r>
      <w:bookmarkEnd w:id="37"/>
    </w:p>
    <w:p w:rsidR="00A67C19" w:rsidRPr="00A67C19" w:rsidRDefault="00A67C19" w:rsidP="00A67C19">
      <w:r>
        <w:rPr>
          <w:rFonts w:hint="eastAsia"/>
        </w:rPr>
        <w:t>不同制式的小区规划信息，在界面上占据了一定的空间，提供隐藏小区信息功能。</w:t>
      </w:r>
    </w:p>
    <w:p w:rsidR="00F8505F" w:rsidRDefault="00F8505F" w:rsidP="00F8505F">
      <w:pPr>
        <w:pStyle w:val="2"/>
        <w:numPr>
          <w:ilvl w:val="1"/>
          <w:numId w:val="2"/>
        </w:numPr>
      </w:pPr>
      <w:bookmarkStart w:id="38" w:name="_Toc522879289"/>
      <w:r>
        <w:rPr>
          <w:rFonts w:hint="eastAsia"/>
        </w:rPr>
        <w:lastRenderedPageBreak/>
        <w:t>单线连接</w:t>
      </w:r>
      <w:r>
        <w:rPr>
          <w:rFonts w:hint="eastAsia"/>
        </w:rPr>
        <w:t>&amp;&amp;</w:t>
      </w:r>
      <w:r>
        <w:rPr>
          <w:rFonts w:hint="eastAsia"/>
        </w:rPr>
        <w:t>多线连接</w:t>
      </w:r>
      <w:bookmarkEnd w:id="38"/>
    </w:p>
    <w:p w:rsidR="00F8505F" w:rsidRDefault="00F8505F" w:rsidP="00F8505F">
      <w:pPr>
        <w:pStyle w:val="2"/>
        <w:numPr>
          <w:ilvl w:val="1"/>
          <w:numId w:val="2"/>
        </w:numPr>
        <w:rPr>
          <w:rFonts w:hint="eastAsia"/>
        </w:rPr>
      </w:pPr>
      <w:bookmarkStart w:id="39" w:name="_Toc522879290"/>
      <w:r>
        <w:rPr>
          <w:rFonts w:hint="eastAsia"/>
        </w:rPr>
        <w:t>放大</w:t>
      </w:r>
      <w:r>
        <w:rPr>
          <w:rFonts w:hint="eastAsia"/>
        </w:rPr>
        <w:t>/</w:t>
      </w:r>
      <w:r>
        <w:rPr>
          <w:rFonts w:hint="eastAsia"/>
        </w:rPr>
        <w:t>缩小</w:t>
      </w:r>
      <w:bookmarkEnd w:id="39"/>
    </w:p>
    <w:p w:rsidR="00A15FA0" w:rsidRPr="00A15FA0" w:rsidRDefault="00A15FA0" w:rsidP="00A15FA0">
      <w:r>
        <w:rPr>
          <w:rFonts w:hint="eastAsia"/>
        </w:rPr>
        <w:t>整个规划界面可以进行放大、缩小操作。并可以通过鼠标、键盘快捷方式放大、缩小。</w:t>
      </w:r>
    </w:p>
    <w:p w:rsidR="0030264B" w:rsidRPr="0030264B" w:rsidRDefault="00383551" w:rsidP="0030264B">
      <w:pPr>
        <w:pStyle w:val="2"/>
        <w:numPr>
          <w:ilvl w:val="1"/>
          <w:numId w:val="2"/>
        </w:numPr>
      </w:pPr>
      <w:bookmarkStart w:id="40" w:name="_Toc522879291"/>
      <w:r>
        <w:rPr>
          <w:rFonts w:hint="eastAsia"/>
        </w:rPr>
        <w:t>全屏</w:t>
      </w:r>
      <w:bookmarkEnd w:id="40"/>
    </w:p>
    <w:p w:rsidR="000E2B42" w:rsidRPr="000E2B42" w:rsidRDefault="0030264B" w:rsidP="000E2B42">
      <w:r>
        <w:rPr>
          <w:rFonts w:hint="eastAsia"/>
        </w:rPr>
        <w:t>全屏显示整个网络规划页面。</w:t>
      </w:r>
    </w:p>
    <w:p w:rsidR="00855091" w:rsidRDefault="00855091" w:rsidP="00855091">
      <w:pPr>
        <w:pStyle w:val="1"/>
        <w:numPr>
          <w:ilvl w:val="0"/>
          <w:numId w:val="2"/>
        </w:numPr>
        <w:rPr>
          <w:rFonts w:hint="eastAsia"/>
        </w:rPr>
      </w:pPr>
      <w:bookmarkStart w:id="41" w:name="_Toc522879292"/>
      <w:r>
        <w:rPr>
          <w:rFonts w:hint="eastAsia"/>
        </w:rPr>
        <w:t>模板</w:t>
      </w:r>
      <w:bookmarkEnd w:id="41"/>
    </w:p>
    <w:p w:rsidR="00DD77D6" w:rsidRDefault="00FC2F3F" w:rsidP="007009A6">
      <w:pPr>
        <w:ind w:firstLineChars="200" w:firstLine="420"/>
        <w:rPr>
          <w:rFonts w:hint="eastAsia"/>
        </w:rPr>
      </w:pPr>
      <w:r>
        <w:rPr>
          <w:rFonts w:hint="eastAsia"/>
        </w:rPr>
        <w:t>模板，是指将多个网元器件组合连接，同时不指定属性值的复合单元。</w:t>
      </w:r>
      <w:r w:rsidR="00DD77D6">
        <w:rPr>
          <w:rFonts w:hint="eastAsia"/>
        </w:rPr>
        <w:t>为了应对外场的各种典型场景，提供模板功能，以方便用户操作使用，</w:t>
      </w:r>
      <w:proofErr w:type="gramStart"/>
      <w:r w:rsidR="00DD77D6">
        <w:rPr>
          <w:rFonts w:hint="eastAsia"/>
        </w:rPr>
        <w:t>提高布配效率</w:t>
      </w:r>
      <w:proofErr w:type="gramEnd"/>
      <w:r w:rsidR="00DD77D6">
        <w:rPr>
          <w:rFonts w:hint="eastAsia"/>
        </w:rPr>
        <w:t>。</w:t>
      </w:r>
      <w:r w:rsidR="007009A6">
        <w:rPr>
          <w:rFonts w:hint="eastAsia"/>
        </w:rPr>
        <w:t>每个模板有一个友好名，名称需要保证唯一不可重复。</w:t>
      </w:r>
    </w:p>
    <w:p w:rsidR="00C97CB8" w:rsidRDefault="00C97CB8" w:rsidP="007009A6">
      <w:pPr>
        <w:ind w:firstLineChars="200" w:firstLine="420"/>
        <w:rPr>
          <w:rFonts w:hint="eastAsia"/>
        </w:rPr>
      </w:pPr>
      <w:r>
        <w:rPr>
          <w:rFonts w:hint="eastAsia"/>
        </w:rPr>
        <w:t>一个配置好的模板示意图：</w:t>
      </w:r>
    </w:p>
    <w:p w:rsidR="00C97CB8" w:rsidRDefault="00C97CB8" w:rsidP="007009A6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4269986" wp14:editId="37DC87DE">
            <wp:extent cx="3752850" cy="26955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CB8" w:rsidRDefault="00C97CB8" w:rsidP="007009A6">
      <w:pPr>
        <w:ind w:firstLineChars="200" w:firstLine="420"/>
        <w:rPr>
          <w:rFonts w:hint="eastAsia"/>
        </w:rPr>
      </w:pPr>
      <w:r>
        <w:rPr>
          <w:rFonts w:hint="eastAsia"/>
        </w:rPr>
        <w:t>模板页示意图：</w:t>
      </w:r>
    </w:p>
    <w:p w:rsidR="00FC2F3F" w:rsidRDefault="00C97CB8" w:rsidP="004925F1">
      <w:pPr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2693EF" wp14:editId="270606F3">
            <wp:extent cx="4000500" cy="46482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B8" w:rsidRDefault="00C97CB8" w:rsidP="004925F1">
      <w:pPr>
        <w:ind w:firstLineChars="200" w:firstLine="420"/>
        <w:rPr>
          <w:rFonts w:hint="eastAsia"/>
        </w:rPr>
      </w:pPr>
    </w:p>
    <w:p w:rsidR="00FC2F3F" w:rsidRDefault="00FC2F3F" w:rsidP="004925F1">
      <w:pPr>
        <w:ind w:firstLineChars="200" w:firstLine="420"/>
        <w:rPr>
          <w:rFonts w:hint="eastAsia"/>
        </w:rPr>
      </w:pPr>
      <w:r>
        <w:rPr>
          <w:rFonts w:hint="eastAsia"/>
        </w:rPr>
        <w:t>点击“。。。”，会有新建模板</w:t>
      </w:r>
      <w:r w:rsidR="00072C91">
        <w:rPr>
          <w:rFonts w:hint="eastAsia"/>
        </w:rPr>
        <w:t>、</w:t>
      </w:r>
      <w:r>
        <w:rPr>
          <w:rFonts w:hint="eastAsia"/>
        </w:rPr>
        <w:t>导入模板</w:t>
      </w:r>
      <w:r w:rsidR="00072C91">
        <w:rPr>
          <w:rFonts w:hint="eastAsia"/>
        </w:rPr>
        <w:t>、导出模板</w:t>
      </w:r>
      <w:r>
        <w:rPr>
          <w:rFonts w:hint="eastAsia"/>
        </w:rPr>
        <w:t>选项。</w:t>
      </w:r>
    </w:p>
    <w:p w:rsidR="00FC2F3F" w:rsidRDefault="00072C91" w:rsidP="004925F1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3605FE87" wp14:editId="380C45C9">
            <wp:extent cx="2181225" cy="2076450"/>
            <wp:effectExtent l="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9A6" w:rsidRDefault="00442D85" w:rsidP="004925F1">
      <w:pPr>
        <w:ind w:firstLineChars="200" w:firstLine="420"/>
        <w:rPr>
          <w:rFonts w:hint="eastAsia"/>
        </w:rPr>
      </w:pPr>
      <w:r>
        <w:rPr>
          <w:rFonts w:hint="eastAsia"/>
        </w:rPr>
        <w:t>右击模板的名称，有</w:t>
      </w:r>
      <w:r w:rsidR="007938DC">
        <w:rPr>
          <w:rFonts w:hint="eastAsia"/>
        </w:rPr>
        <w:t>删除模板、</w:t>
      </w:r>
      <w:r>
        <w:rPr>
          <w:rFonts w:hint="eastAsia"/>
        </w:rPr>
        <w:t>重命名</w:t>
      </w:r>
      <w:r w:rsidR="007938DC">
        <w:rPr>
          <w:rFonts w:hint="eastAsia"/>
        </w:rPr>
        <w:t>、修改</w:t>
      </w:r>
      <w:r>
        <w:rPr>
          <w:rFonts w:hint="eastAsia"/>
        </w:rPr>
        <w:t>选项。</w:t>
      </w:r>
    </w:p>
    <w:p w:rsidR="007009A6" w:rsidRDefault="0076016F" w:rsidP="004925F1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314575" cy="1876425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8AF" w:rsidRDefault="003208AF" w:rsidP="004925F1">
      <w:pPr>
        <w:ind w:firstLineChars="200" w:firstLine="420"/>
        <w:rPr>
          <w:rFonts w:hint="eastAsia"/>
        </w:rPr>
      </w:pPr>
    </w:p>
    <w:p w:rsidR="003208AF" w:rsidRPr="003208AF" w:rsidRDefault="003208AF" w:rsidP="004925F1">
      <w:pPr>
        <w:ind w:firstLineChars="200" w:firstLine="420"/>
      </w:pPr>
    </w:p>
    <w:p w:rsidR="009A5666" w:rsidRDefault="009A5666" w:rsidP="009A5666">
      <w:pPr>
        <w:pStyle w:val="2"/>
        <w:numPr>
          <w:ilvl w:val="1"/>
          <w:numId w:val="2"/>
        </w:numPr>
        <w:rPr>
          <w:rFonts w:hint="eastAsia"/>
        </w:rPr>
      </w:pPr>
      <w:bookmarkStart w:id="42" w:name="_Toc522879293"/>
      <w:r>
        <w:rPr>
          <w:rFonts w:hint="eastAsia"/>
        </w:rPr>
        <w:t>模板的使用</w:t>
      </w:r>
      <w:bookmarkEnd w:id="42"/>
    </w:p>
    <w:p w:rsidR="00072C91" w:rsidRPr="00072C91" w:rsidRDefault="0095638E" w:rsidP="007B23AA">
      <w:pPr>
        <w:ind w:firstLineChars="200" w:firstLine="420"/>
        <w:rPr>
          <w:rFonts w:hint="eastAsia"/>
        </w:rPr>
      </w:pPr>
      <w:r>
        <w:rPr>
          <w:rFonts w:hint="eastAsia"/>
        </w:rPr>
        <w:t>模板信息为</w:t>
      </w:r>
      <w:proofErr w:type="gramStart"/>
      <w:r>
        <w:rPr>
          <w:rFonts w:hint="eastAsia"/>
        </w:rPr>
        <w:t>整工具级</w:t>
      </w:r>
      <w:proofErr w:type="gramEnd"/>
      <w:r>
        <w:rPr>
          <w:rFonts w:hint="eastAsia"/>
        </w:rPr>
        <w:t>的，不是单站级的。</w:t>
      </w:r>
      <w:r>
        <w:rPr>
          <w:rFonts w:hint="eastAsia"/>
        </w:rPr>
        <w:t>SCMT</w:t>
      </w:r>
      <w:r>
        <w:rPr>
          <w:rFonts w:hint="eastAsia"/>
        </w:rPr>
        <w:t>最多支持配置</w:t>
      </w:r>
      <w:r>
        <w:rPr>
          <w:rFonts w:hint="eastAsia"/>
        </w:rPr>
        <w:t>20</w:t>
      </w:r>
      <w:r>
        <w:rPr>
          <w:rFonts w:hint="eastAsia"/>
        </w:rPr>
        <w:t>个模板。（待讨论，是否</w:t>
      </w:r>
      <w:proofErr w:type="gramStart"/>
      <w:r>
        <w:rPr>
          <w:rFonts w:hint="eastAsia"/>
        </w:rPr>
        <w:t>做限制</w:t>
      </w:r>
      <w:proofErr w:type="gramEnd"/>
      <w:r>
        <w:rPr>
          <w:rFonts w:hint="eastAsia"/>
        </w:rPr>
        <w:t>??</w:t>
      </w:r>
      <w:r>
        <w:rPr>
          <w:rFonts w:hint="eastAsia"/>
        </w:rPr>
        <w:t>）</w:t>
      </w:r>
    </w:p>
    <w:p w:rsidR="0002405F" w:rsidRDefault="0002405F" w:rsidP="00E12A4B">
      <w:pPr>
        <w:ind w:firstLineChars="200" w:firstLine="420"/>
        <w:rPr>
          <w:rFonts w:hint="eastAsia"/>
        </w:rPr>
      </w:pPr>
      <w:r>
        <w:rPr>
          <w:rFonts w:hint="eastAsia"/>
        </w:rPr>
        <w:t>模板中，板卡以及</w:t>
      </w:r>
      <w:r>
        <w:rPr>
          <w:rFonts w:hint="eastAsia"/>
        </w:rPr>
        <w:t>HUB</w:t>
      </w:r>
      <w:r w:rsidR="00A87F91">
        <w:rPr>
          <w:rFonts w:hint="eastAsia"/>
        </w:rPr>
        <w:t>必须</w:t>
      </w:r>
      <w:r>
        <w:rPr>
          <w:rFonts w:hint="eastAsia"/>
        </w:rPr>
        <w:t>指定类型，其它类型器件</w:t>
      </w:r>
      <w:r w:rsidR="005D7041">
        <w:rPr>
          <w:rFonts w:hint="eastAsia"/>
        </w:rPr>
        <w:t>可以不</w:t>
      </w:r>
      <w:r>
        <w:rPr>
          <w:rFonts w:hint="eastAsia"/>
        </w:rPr>
        <w:t>指定类型。</w:t>
      </w:r>
    </w:p>
    <w:p w:rsidR="002A4E5F" w:rsidRDefault="0040543B" w:rsidP="0002405F">
      <w:pPr>
        <w:rPr>
          <w:rFonts w:hint="eastAsia"/>
        </w:rPr>
      </w:pPr>
      <w:r>
        <w:rPr>
          <w:rFonts w:hint="eastAsia"/>
        </w:rPr>
        <w:t>可以对于一个模板进行拖拽后添加到网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界面</w:t>
      </w:r>
      <w:r w:rsidR="0089170D">
        <w:rPr>
          <w:rFonts w:hint="eastAsia"/>
        </w:rPr>
        <w:t>，示意图如下：</w:t>
      </w:r>
    </w:p>
    <w:p w:rsidR="00C97CB8" w:rsidRDefault="00C97CB8" w:rsidP="000240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848100"/>
            <wp:effectExtent l="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E5F" w:rsidRDefault="002A4E5F" w:rsidP="0002405F">
      <w:pPr>
        <w:rPr>
          <w:rFonts w:hint="eastAsia"/>
        </w:rPr>
      </w:pPr>
    </w:p>
    <w:p w:rsidR="00385E65" w:rsidRDefault="00385E65" w:rsidP="005D77CC">
      <w:pPr>
        <w:rPr>
          <w:rFonts w:hint="eastAsia"/>
        </w:rPr>
      </w:pPr>
      <w:r>
        <w:rPr>
          <w:rFonts w:hint="eastAsia"/>
        </w:rPr>
        <w:t>在拖拽某个模板到网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操作界面时，</w:t>
      </w:r>
      <w:r w:rsidR="00CE484C">
        <w:rPr>
          <w:rFonts w:hint="eastAsia"/>
        </w:rPr>
        <w:t xml:space="preserve"> </w:t>
      </w:r>
      <w:r>
        <w:rPr>
          <w:rFonts w:hint="eastAsia"/>
        </w:rPr>
        <w:t>SCMT</w:t>
      </w:r>
      <w:r>
        <w:rPr>
          <w:rFonts w:hint="eastAsia"/>
        </w:rPr>
        <w:t>根据里面涉及的器件，</w:t>
      </w:r>
      <w:r w:rsidR="00AC16D6">
        <w:rPr>
          <w:rFonts w:hint="eastAsia"/>
        </w:rPr>
        <w:t>一个个的</w:t>
      </w:r>
      <w:r>
        <w:rPr>
          <w:rFonts w:hint="eastAsia"/>
        </w:rPr>
        <w:t>让用户选择配置相关属性。</w:t>
      </w:r>
      <w:r w:rsidR="00CE484C">
        <w:rPr>
          <w:rFonts w:hint="eastAsia"/>
        </w:rPr>
        <w:t>对于各器件，</w:t>
      </w:r>
      <w:r w:rsidR="00DA6179">
        <w:rPr>
          <w:rFonts w:hint="eastAsia"/>
        </w:rPr>
        <w:t>未配置属性的使用灰色底色，已经配置属性的为正常颜色，当前正在配置的</w:t>
      </w:r>
      <w:r w:rsidR="00CE484C">
        <w:rPr>
          <w:rFonts w:hint="eastAsia"/>
        </w:rPr>
        <w:t>高</w:t>
      </w:r>
      <w:r w:rsidR="00E53E78">
        <w:rPr>
          <w:rFonts w:hint="eastAsia"/>
        </w:rPr>
        <w:t>亮显示，</w:t>
      </w:r>
      <w:r w:rsidR="007B7EC5">
        <w:rPr>
          <w:rFonts w:hint="eastAsia"/>
        </w:rPr>
        <w:t>双击高亮的网元器件</w:t>
      </w:r>
      <w:r w:rsidR="0095336B">
        <w:rPr>
          <w:rFonts w:hint="eastAsia"/>
        </w:rPr>
        <w:t>弹出对话框</w:t>
      </w:r>
      <w:r w:rsidR="00CE484C">
        <w:rPr>
          <w:rFonts w:hint="eastAsia"/>
        </w:rPr>
        <w:t>以提示用户需要配置属性</w:t>
      </w:r>
      <w:r w:rsidR="00E53E78">
        <w:rPr>
          <w:rFonts w:hint="eastAsia"/>
        </w:rPr>
        <w:t>。</w:t>
      </w:r>
      <w:r w:rsidR="004B07ED">
        <w:rPr>
          <w:rFonts w:hint="eastAsia"/>
        </w:rPr>
        <w:t>工具代码</w:t>
      </w:r>
      <w:r w:rsidR="00775DB2">
        <w:rPr>
          <w:rFonts w:hint="eastAsia"/>
        </w:rPr>
        <w:t>实现上是否能够做到需要配置哪个</w:t>
      </w:r>
      <w:r w:rsidR="004B07ED">
        <w:rPr>
          <w:rFonts w:hint="eastAsia"/>
        </w:rPr>
        <w:t>就高亮显示哪个，</w:t>
      </w:r>
      <w:proofErr w:type="gramStart"/>
      <w:r w:rsidR="004B07ED">
        <w:rPr>
          <w:rFonts w:hint="eastAsia"/>
        </w:rPr>
        <w:t>并弹框</w:t>
      </w:r>
      <w:proofErr w:type="gramEnd"/>
      <w:r w:rsidR="004B07ED">
        <w:rPr>
          <w:rFonts w:hint="eastAsia"/>
        </w:rPr>
        <w:t>配置属性？？</w:t>
      </w:r>
    </w:p>
    <w:p w:rsidR="00385E65" w:rsidRDefault="00DA6179" w:rsidP="00505C46">
      <w:pPr>
        <w:pStyle w:val="a3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模板中如果涉及板卡，弹框中与</w:t>
      </w:r>
      <w:r>
        <w:rPr>
          <w:rFonts w:hint="eastAsia"/>
        </w:rPr>
        <w:t>3.1</w:t>
      </w:r>
      <w:r w:rsidR="002E21CE">
        <w:rPr>
          <w:rFonts w:hint="eastAsia"/>
        </w:rPr>
        <w:t>章</w:t>
      </w:r>
      <w:r>
        <w:rPr>
          <w:rFonts w:hint="eastAsia"/>
        </w:rPr>
        <w:t>节类似，不同的地方在于板卡类型不能再修改</w:t>
      </w:r>
      <w:r w:rsidR="00DC5775">
        <w:rPr>
          <w:rFonts w:hint="eastAsia"/>
        </w:rPr>
        <w:t>。配置完成后，该板卡器件颜色由高亮变成正常色，并呈现槽位信息，同时在右侧属性页呈现板卡属性信息</w:t>
      </w:r>
    </w:p>
    <w:p w:rsidR="00DA6179" w:rsidRDefault="002135F8" w:rsidP="00DA6179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DD98C84" wp14:editId="2277B40F">
            <wp:extent cx="3648075" cy="3257550"/>
            <wp:effectExtent l="0" t="0" r="952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311" w:rsidRDefault="001D7311" w:rsidP="001D7311">
      <w:pPr>
        <w:pStyle w:val="a3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模板中如果涉及</w:t>
      </w:r>
      <w:proofErr w:type="spellStart"/>
      <w:r>
        <w:rPr>
          <w:rFonts w:hint="eastAsia"/>
        </w:rPr>
        <w:t>rHUB</w:t>
      </w:r>
      <w:proofErr w:type="spellEnd"/>
      <w:r>
        <w:rPr>
          <w:rFonts w:hint="eastAsia"/>
        </w:rPr>
        <w:t>，弹框中与</w:t>
      </w:r>
      <w:r>
        <w:rPr>
          <w:rFonts w:hint="eastAsia"/>
        </w:rPr>
        <w:t>3.</w:t>
      </w:r>
      <w:r>
        <w:rPr>
          <w:rFonts w:hint="eastAsia"/>
        </w:rPr>
        <w:t>5</w:t>
      </w:r>
      <w:r>
        <w:rPr>
          <w:rFonts w:hint="eastAsia"/>
        </w:rPr>
        <w:t>章节类似，不同的地方在于</w:t>
      </w:r>
      <w:proofErr w:type="spellStart"/>
      <w:r>
        <w:rPr>
          <w:rFonts w:hint="eastAsia"/>
        </w:rPr>
        <w:t>rHUB</w:t>
      </w:r>
      <w:proofErr w:type="spellEnd"/>
      <w:r>
        <w:rPr>
          <w:rFonts w:hint="eastAsia"/>
        </w:rPr>
        <w:t>类型不能再修改。配置完成后，该板卡器件颜色由高亮变成正常色，同时在右侧属性页呈现</w:t>
      </w:r>
      <w:proofErr w:type="spellStart"/>
      <w:r w:rsidR="008F062D">
        <w:rPr>
          <w:rFonts w:hint="eastAsia"/>
        </w:rPr>
        <w:t>rHUB</w:t>
      </w:r>
      <w:proofErr w:type="spellEnd"/>
      <w:r>
        <w:rPr>
          <w:rFonts w:hint="eastAsia"/>
        </w:rPr>
        <w:t>属性信息</w:t>
      </w:r>
    </w:p>
    <w:p w:rsidR="00DA6179" w:rsidRDefault="001D7311" w:rsidP="00DA6179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B591421" wp14:editId="23662482">
            <wp:extent cx="3009900" cy="272415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C60" w:rsidRPr="001D7311" w:rsidRDefault="00372C60" w:rsidP="00372C60">
      <w:pPr>
        <w:pStyle w:val="a3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模板中如果涉及</w:t>
      </w:r>
      <w:r>
        <w:rPr>
          <w:rFonts w:hint="eastAsia"/>
        </w:rPr>
        <w:t>RRU/</w:t>
      </w: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，弹框中与</w:t>
      </w:r>
      <w:r>
        <w:rPr>
          <w:rFonts w:hint="eastAsia"/>
        </w:rPr>
        <w:t>3.</w:t>
      </w:r>
      <w:r>
        <w:rPr>
          <w:rFonts w:hint="eastAsia"/>
        </w:rPr>
        <w:t>2/3.4</w:t>
      </w:r>
      <w:r>
        <w:rPr>
          <w:rFonts w:hint="eastAsia"/>
        </w:rPr>
        <w:t>章节类似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配置数量</w:t>
      </w:r>
      <w:r>
        <w:rPr>
          <w:rFonts w:hint="eastAsia"/>
        </w:rPr>
        <w:t>。配置完成后，该器件颜色由高亮变成正常色，同时在右侧属性页呈现</w:t>
      </w:r>
      <w:r w:rsidR="00F4052F">
        <w:rPr>
          <w:rFonts w:hint="eastAsia"/>
        </w:rPr>
        <w:t>属性信息。确定后，需要在网</w:t>
      </w:r>
      <w:proofErr w:type="gramStart"/>
      <w:r w:rsidR="00F4052F">
        <w:rPr>
          <w:rFonts w:hint="eastAsia"/>
        </w:rPr>
        <w:t>规</w:t>
      </w:r>
      <w:proofErr w:type="gramEnd"/>
      <w:r w:rsidR="00F4052F">
        <w:rPr>
          <w:rFonts w:hint="eastAsia"/>
        </w:rPr>
        <w:t>操作界面上根据选择的</w:t>
      </w:r>
      <w:r w:rsidR="00F4052F">
        <w:rPr>
          <w:rFonts w:hint="eastAsia"/>
        </w:rPr>
        <w:t>RRU/</w:t>
      </w:r>
      <w:proofErr w:type="spellStart"/>
      <w:r w:rsidR="00F4052F">
        <w:rPr>
          <w:rFonts w:hint="eastAsia"/>
        </w:rPr>
        <w:t>pRRU</w:t>
      </w:r>
      <w:proofErr w:type="spellEnd"/>
      <w:r w:rsidR="00F4052F">
        <w:rPr>
          <w:rFonts w:hint="eastAsia"/>
        </w:rPr>
        <w:t>类型，重新绘制图形。</w:t>
      </w:r>
    </w:p>
    <w:p w:rsidR="00DA6179" w:rsidRDefault="00372C60" w:rsidP="00372C6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342608" wp14:editId="497960AD">
            <wp:extent cx="2886075" cy="275272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8A0" w:rsidRDefault="000F38A0" w:rsidP="00372C60">
      <w:pPr>
        <w:rPr>
          <w:rFonts w:hint="eastAsia"/>
        </w:rPr>
      </w:pPr>
      <w:r>
        <w:rPr>
          <w:noProof/>
        </w:rPr>
        <w:drawing>
          <wp:inline distT="0" distB="0" distL="0" distR="0" wp14:anchorId="6B461D1D" wp14:editId="20A627BE">
            <wp:extent cx="3019425" cy="2733675"/>
            <wp:effectExtent l="0" t="0" r="9525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8A0" w:rsidRDefault="000F38A0" w:rsidP="000F38A0">
      <w:pPr>
        <w:pStyle w:val="a3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模板中如果涉及</w:t>
      </w:r>
      <w:r w:rsidR="004C25CB">
        <w:rPr>
          <w:rFonts w:hint="eastAsia"/>
        </w:rPr>
        <w:t>天线阵</w:t>
      </w:r>
      <w:r>
        <w:rPr>
          <w:rFonts w:hint="eastAsia"/>
        </w:rPr>
        <w:t>，弹框中与</w:t>
      </w:r>
      <w:r>
        <w:rPr>
          <w:rFonts w:hint="eastAsia"/>
        </w:rPr>
        <w:t>3.</w:t>
      </w:r>
      <w:r w:rsidR="00CC3602">
        <w:rPr>
          <w:rFonts w:hint="eastAsia"/>
        </w:rPr>
        <w:t>3</w:t>
      </w:r>
      <w:r>
        <w:rPr>
          <w:rFonts w:hint="eastAsia"/>
        </w:rPr>
        <w:t>章节类似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配置数量。配置完成后，该器件颜色由高亮变成正常色，同时在右侧属性页呈现属性信息</w:t>
      </w:r>
      <w:r w:rsidR="0074558D">
        <w:rPr>
          <w:rFonts w:hint="eastAsia"/>
        </w:rPr>
        <w:t>确定后，需要在网</w:t>
      </w:r>
      <w:proofErr w:type="gramStart"/>
      <w:r w:rsidR="0074558D">
        <w:rPr>
          <w:rFonts w:hint="eastAsia"/>
        </w:rPr>
        <w:t>规</w:t>
      </w:r>
      <w:proofErr w:type="gramEnd"/>
      <w:r w:rsidR="0074558D">
        <w:rPr>
          <w:rFonts w:hint="eastAsia"/>
        </w:rPr>
        <w:t>操作界面上根据选择的</w:t>
      </w:r>
      <w:r w:rsidR="0074558D">
        <w:rPr>
          <w:rFonts w:hint="eastAsia"/>
        </w:rPr>
        <w:t>RRU/</w:t>
      </w:r>
      <w:proofErr w:type="spellStart"/>
      <w:r w:rsidR="0074558D">
        <w:rPr>
          <w:rFonts w:hint="eastAsia"/>
        </w:rPr>
        <w:t>pRRU</w:t>
      </w:r>
      <w:proofErr w:type="spellEnd"/>
      <w:r w:rsidR="0074558D">
        <w:rPr>
          <w:rFonts w:hint="eastAsia"/>
        </w:rPr>
        <w:t>类型，重新绘制图形。</w:t>
      </w:r>
    </w:p>
    <w:p w:rsidR="00CC3602" w:rsidRDefault="00CC3602" w:rsidP="002A29B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655F9F" wp14:editId="65124295">
            <wp:extent cx="2924175" cy="2733675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57" w:rsidRDefault="003F0012" w:rsidP="003F0012">
      <w:pPr>
        <w:rPr>
          <w:rFonts w:hint="eastAsia"/>
        </w:rPr>
      </w:pPr>
      <w:r>
        <w:rPr>
          <w:rFonts w:hint="eastAsia"/>
        </w:rPr>
        <w:t>当所有的器件属性配置</w:t>
      </w:r>
      <w:r w:rsidR="007A1C1D">
        <w:rPr>
          <w:rFonts w:hint="eastAsia"/>
        </w:rPr>
        <w:t>完成后，就跟普通的规划一样的处理原则，该校验的校验，该保存信息的保存信息。</w:t>
      </w:r>
    </w:p>
    <w:p w:rsidR="00E41788" w:rsidRDefault="00E41788" w:rsidP="00E41788">
      <w:pPr>
        <w:pStyle w:val="2"/>
        <w:numPr>
          <w:ilvl w:val="1"/>
          <w:numId w:val="2"/>
        </w:numPr>
        <w:rPr>
          <w:rFonts w:hint="eastAsia"/>
        </w:rPr>
      </w:pPr>
      <w:bookmarkStart w:id="43" w:name="_Toc522879294"/>
      <w:r>
        <w:rPr>
          <w:rFonts w:hint="eastAsia"/>
        </w:rPr>
        <w:t>创建</w:t>
      </w:r>
      <w:r w:rsidR="0059272B">
        <w:rPr>
          <w:rFonts w:hint="eastAsia"/>
        </w:rPr>
        <w:t>/</w:t>
      </w:r>
      <w:r w:rsidR="0059272B">
        <w:rPr>
          <w:rFonts w:hint="eastAsia"/>
        </w:rPr>
        <w:t>修改</w:t>
      </w:r>
      <w:r>
        <w:rPr>
          <w:rFonts w:hint="eastAsia"/>
        </w:rPr>
        <w:t>模板</w:t>
      </w:r>
      <w:bookmarkEnd w:id="43"/>
    </w:p>
    <w:p w:rsidR="00E41788" w:rsidRDefault="00B60CC3" w:rsidP="00E41788">
      <w:pPr>
        <w:rPr>
          <w:rFonts w:hint="eastAsia"/>
        </w:rPr>
      </w:pPr>
      <w:r>
        <w:rPr>
          <w:rFonts w:hint="eastAsia"/>
        </w:rPr>
        <w:t>模板是</w:t>
      </w:r>
      <w:proofErr w:type="gramStart"/>
      <w:r>
        <w:rPr>
          <w:rFonts w:hint="eastAsia"/>
        </w:rPr>
        <w:t>整工具级</w:t>
      </w:r>
      <w:proofErr w:type="gramEnd"/>
      <w:r>
        <w:rPr>
          <w:rFonts w:hint="eastAsia"/>
        </w:rPr>
        <w:t>的，非站级的配置。</w:t>
      </w:r>
      <w:r w:rsidR="00E41788">
        <w:rPr>
          <w:rFonts w:hint="eastAsia"/>
        </w:rPr>
        <w:t>新建模板</w:t>
      </w:r>
      <w:r w:rsidR="00EC669C">
        <w:rPr>
          <w:rFonts w:hint="eastAsia"/>
        </w:rPr>
        <w:t>时，在网</w:t>
      </w:r>
      <w:proofErr w:type="gramStart"/>
      <w:r w:rsidR="00EC669C">
        <w:rPr>
          <w:rFonts w:hint="eastAsia"/>
        </w:rPr>
        <w:t>规</w:t>
      </w:r>
      <w:proofErr w:type="gramEnd"/>
      <w:r w:rsidR="00EC669C">
        <w:rPr>
          <w:rFonts w:hint="eastAsia"/>
        </w:rPr>
        <w:t>操作界面中新增一个</w:t>
      </w:r>
      <w:r w:rsidR="00231DF2">
        <w:rPr>
          <w:rFonts w:hint="eastAsia"/>
        </w:rPr>
        <w:t>页签，同时上面给出网元器件。</w:t>
      </w:r>
    </w:p>
    <w:p w:rsidR="00E41788" w:rsidRDefault="005C0935" w:rsidP="003F0012">
      <w:pPr>
        <w:rPr>
          <w:rFonts w:hint="eastAsia"/>
        </w:rPr>
      </w:pPr>
      <w:r>
        <w:rPr>
          <w:noProof/>
        </w:rPr>
        <w:drawing>
          <wp:inline distT="0" distB="0" distL="0" distR="0" wp14:anchorId="773677DB" wp14:editId="6039E92C">
            <wp:extent cx="5274310" cy="1382675"/>
            <wp:effectExtent l="0" t="0" r="2540" b="825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33E" w:rsidRDefault="00231DF2" w:rsidP="005C0935">
      <w:pPr>
        <w:ind w:firstLineChars="200" w:firstLine="420"/>
        <w:rPr>
          <w:rFonts w:hint="eastAsia"/>
        </w:rPr>
      </w:pPr>
      <w:r>
        <w:rPr>
          <w:rFonts w:hint="eastAsia"/>
        </w:rPr>
        <w:t>新建</w:t>
      </w:r>
      <w:r w:rsidR="00BD58CB">
        <w:rPr>
          <w:rFonts w:hint="eastAsia"/>
        </w:rPr>
        <w:t>/</w:t>
      </w:r>
      <w:r w:rsidR="00BD58CB">
        <w:rPr>
          <w:rFonts w:hint="eastAsia"/>
        </w:rPr>
        <w:t>修改</w:t>
      </w:r>
      <w:r>
        <w:rPr>
          <w:rFonts w:hint="eastAsia"/>
        </w:rPr>
        <w:t>模板时，可以添加模板，或者添加器件。所有的网元器件拖拽到操作界面后，</w:t>
      </w:r>
      <w:r w:rsidR="00EA2BD1">
        <w:rPr>
          <w:rFonts w:hint="eastAsia"/>
        </w:rPr>
        <w:t>弹出属性框与</w:t>
      </w:r>
      <w:r w:rsidR="00EA2BD1">
        <w:rPr>
          <w:rFonts w:hint="eastAsia"/>
        </w:rPr>
        <w:t>8.1</w:t>
      </w:r>
      <w:r w:rsidR="00EA2BD1">
        <w:rPr>
          <w:rFonts w:hint="eastAsia"/>
        </w:rPr>
        <w:t>节一样，区别</w:t>
      </w:r>
    </w:p>
    <w:p w:rsidR="00231DF2" w:rsidRDefault="00EA2BD1" w:rsidP="0098233E">
      <w:pPr>
        <w:pStyle w:val="a3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板卡与</w:t>
      </w:r>
      <w:proofErr w:type="spellStart"/>
      <w:r>
        <w:rPr>
          <w:rFonts w:hint="eastAsia"/>
        </w:rPr>
        <w:t>rHUB</w:t>
      </w:r>
      <w:proofErr w:type="spellEnd"/>
      <w:r w:rsidR="0098233E">
        <w:rPr>
          <w:rFonts w:hint="eastAsia"/>
        </w:rPr>
        <w:t>下拉框呈现当前的类型，用户</w:t>
      </w:r>
      <w:r>
        <w:rPr>
          <w:rFonts w:hint="eastAsia"/>
        </w:rPr>
        <w:t>必须选择一个型号。</w:t>
      </w:r>
    </w:p>
    <w:p w:rsidR="0098233E" w:rsidRDefault="0098233E" w:rsidP="0098233E">
      <w:pPr>
        <w:pStyle w:val="a3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RRU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pRRU</w:t>
      </w:r>
      <w:proofErr w:type="spellEnd"/>
      <w:r>
        <w:rPr>
          <w:rFonts w:hint="eastAsia"/>
        </w:rPr>
        <w:t>、天线阵</w:t>
      </w:r>
      <w:r w:rsidR="00197E3F">
        <w:rPr>
          <w:rFonts w:hint="eastAsia"/>
        </w:rPr>
        <w:t>对话框中，器件的类型除了器件库中的选择项，多一个</w:t>
      </w:r>
      <w:r w:rsidR="00197E3F">
        <w:rPr>
          <w:rFonts w:hint="eastAsia"/>
        </w:rPr>
        <w:t>NULL</w:t>
      </w:r>
      <w:r w:rsidR="0069603F">
        <w:rPr>
          <w:rFonts w:hint="eastAsia"/>
        </w:rPr>
        <w:t>选项，用户可以选择</w:t>
      </w:r>
      <w:proofErr w:type="gramStart"/>
      <w:r w:rsidR="0069603F">
        <w:rPr>
          <w:rFonts w:hint="eastAsia"/>
        </w:rPr>
        <w:t>不</w:t>
      </w:r>
      <w:proofErr w:type="gramEnd"/>
      <w:r w:rsidR="0069603F">
        <w:rPr>
          <w:rFonts w:hint="eastAsia"/>
        </w:rPr>
        <w:t>配置，如果是</w:t>
      </w:r>
      <w:r w:rsidR="0069603F">
        <w:rPr>
          <w:rFonts w:hint="eastAsia"/>
        </w:rPr>
        <w:t>NULL</w:t>
      </w:r>
      <w:r w:rsidR="0069603F">
        <w:rPr>
          <w:rFonts w:hint="eastAsia"/>
        </w:rPr>
        <w:t>，其它信息也都保存为空。</w:t>
      </w:r>
      <w:r w:rsidR="00830BAC">
        <w:rPr>
          <w:rFonts w:hint="eastAsia"/>
        </w:rPr>
        <w:t>例如：</w:t>
      </w:r>
    </w:p>
    <w:p w:rsidR="000D48FA" w:rsidRDefault="000D48FA" w:rsidP="000D48F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933700" cy="276225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8FA" w:rsidRPr="00685457" w:rsidRDefault="00D35C4D" w:rsidP="00612B47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新未命名</w:t>
      </w:r>
      <w:proofErr w:type="gramEnd"/>
      <w:r>
        <w:rPr>
          <w:rFonts w:hint="eastAsia"/>
        </w:rPr>
        <w:t>模板</w:t>
      </w:r>
      <w:r w:rsidR="0059272B">
        <w:rPr>
          <w:rFonts w:hint="eastAsia"/>
        </w:rPr>
        <w:t>点击保存，</w:t>
      </w:r>
      <w:r>
        <w:rPr>
          <w:rFonts w:hint="eastAsia"/>
        </w:rPr>
        <w:t>或者点击另存为</w:t>
      </w:r>
      <w:r w:rsidR="0059272B">
        <w:rPr>
          <w:rFonts w:hint="eastAsia"/>
        </w:rPr>
        <w:t>，则弹出对话框让用户输入模板名称，再进行参数校验</w:t>
      </w:r>
      <w:r>
        <w:rPr>
          <w:rFonts w:hint="eastAsia"/>
        </w:rPr>
        <w:t>并写入模板文件中</w:t>
      </w:r>
      <w:r w:rsidR="0059272B">
        <w:rPr>
          <w:rFonts w:hint="eastAsia"/>
        </w:rPr>
        <w:t>；如果是已经命名</w:t>
      </w:r>
      <w:r w:rsidR="005C0935">
        <w:rPr>
          <w:rFonts w:hint="eastAsia"/>
        </w:rPr>
        <w:t>的模板</w:t>
      </w:r>
      <w:r>
        <w:rPr>
          <w:rFonts w:hint="eastAsia"/>
        </w:rPr>
        <w:t>保存按钮后直接进行参数校验，并写入模板文件中。</w:t>
      </w:r>
    </w:p>
    <w:p w:rsidR="00672DFE" w:rsidRDefault="00672DFE" w:rsidP="00672DFE">
      <w:pPr>
        <w:pStyle w:val="2"/>
        <w:numPr>
          <w:ilvl w:val="1"/>
          <w:numId w:val="2"/>
        </w:numPr>
        <w:rPr>
          <w:rFonts w:hint="eastAsia"/>
        </w:rPr>
      </w:pPr>
      <w:bookmarkStart w:id="44" w:name="_Toc522879295"/>
      <w:r>
        <w:rPr>
          <w:rFonts w:hint="eastAsia"/>
        </w:rPr>
        <w:t>导入</w:t>
      </w:r>
      <w:r>
        <w:rPr>
          <w:rFonts w:hint="eastAsia"/>
        </w:rPr>
        <w:t>模板</w:t>
      </w:r>
      <w:bookmarkEnd w:id="44"/>
    </w:p>
    <w:p w:rsidR="00DB5ADA" w:rsidRDefault="00DB5ADA" w:rsidP="009A38BD">
      <w:pPr>
        <w:ind w:firstLineChars="200" w:firstLine="420"/>
        <w:rPr>
          <w:rFonts w:hint="eastAsia"/>
        </w:rPr>
      </w:pPr>
      <w:r>
        <w:rPr>
          <w:rFonts w:hint="eastAsia"/>
        </w:rPr>
        <w:t>导入的模板文件也是</w:t>
      </w:r>
      <w:proofErr w:type="spellStart"/>
      <w:r>
        <w:rPr>
          <w:rFonts w:hint="eastAsia"/>
        </w:rPr>
        <w:t>json</w:t>
      </w:r>
      <w:proofErr w:type="spellEnd"/>
      <w:r w:rsidR="00F4052F">
        <w:rPr>
          <w:rFonts w:hint="eastAsia"/>
        </w:rPr>
        <w:t>格式，</w:t>
      </w:r>
      <w:r w:rsidR="00A14D18">
        <w:rPr>
          <w:rFonts w:hint="eastAsia"/>
        </w:rPr>
        <w:t>文件中</w:t>
      </w:r>
      <w:r w:rsidR="00F4052F">
        <w:rPr>
          <w:rFonts w:hint="eastAsia"/>
        </w:rPr>
        <w:t>需要有模板名称、器件信息</w:t>
      </w:r>
      <w:r w:rsidR="00A14D18">
        <w:rPr>
          <w:rFonts w:hint="eastAsia"/>
        </w:rPr>
        <w:t>（没有配置属性其值填写为</w:t>
      </w:r>
      <w:r w:rsidR="00A14D18">
        <w:rPr>
          <w:rFonts w:hint="eastAsia"/>
        </w:rPr>
        <w:t>null</w:t>
      </w:r>
      <w:r w:rsidR="00A14D18">
        <w:rPr>
          <w:rFonts w:hint="eastAsia"/>
        </w:rPr>
        <w:t>）</w:t>
      </w:r>
      <w:r w:rsidR="00F4052F">
        <w:rPr>
          <w:rFonts w:hint="eastAsia"/>
        </w:rPr>
        <w:t>以及连接关系</w:t>
      </w:r>
      <w:r w:rsidR="00801BE2">
        <w:rPr>
          <w:rFonts w:hint="eastAsia"/>
        </w:rPr>
        <w:t>。</w:t>
      </w:r>
    </w:p>
    <w:p w:rsidR="007A732E" w:rsidRPr="00DB5ADA" w:rsidRDefault="007A732E" w:rsidP="009A38BD">
      <w:pPr>
        <w:ind w:firstLineChars="200" w:firstLine="420"/>
      </w:pPr>
      <w:r>
        <w:rPr>
          <w:rFonts w:hint="eastAsia"/>
        </w:rPr>
        <w:t>注意，导入的模板先进行校验，需要保证与已有的器件的索引不冲突。</w:t>
      </w:r>
      <w:r w:rsidR="007E6B21">
        <w:rPr>
          <w:rFonts w:hint="eastAsia"/>
        </w:rPr>
        <w:t>校验失败则导入失败。</w:t>
      </w:r>
    </w:p>
    <w:p w:rsidR="008104CC" w:rsidRDefault="008104CC" w:rsidP="008104CC">
      <w:pPr>
        <w:pStyle w:val="2"/>
        <w:numPr>
          <w:ilvl w:val="1"/>
          <w:numId w:val="2"/>
        </w:numPr>
        <w:rPr>
          <w:rFonts w:hint="eastAsia"/>
        </w:rPr>
      </w:pPr>
      <w:bookmarkStart w:id="45" w:name="_Toc522879296"/>
      <w:r>
        <w:rPr>
          <w:rFonts w:hint="eastAsia"/>
        </w:rPr>
        <w:t>导出</w:t>
      </w:r>
      <w:r>
        <w:rPr>
          <w:rFonts w:hint="eastAsia"/>
        </w:rPr>
        <w:t>模板</w:t>
      </w:r>
      <w:bookmarkEnd w:id="45"/>
    </w:p>
    <w:p w:rsidR="008104CC" w:rsidRDefault="0071398A" w:rsidP="00072C9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选择导出模板时，列出当前所有的模板案例，并提供全选、</w:t>
      </w:r>
      <w:proofErr w:type="gramStart"/>
      <w:r>
        <w:rPr>
          <w:rFonts w:hint="eastAsia"/>
        </w:rPr>
        <w:t>反选功能</w:t>
      </w:r>
      <w:proofErr w:type="gramEnd"/>
      <w:r>
        <w:rPr>
          <w:rFonts w:hint="eastAsia"/>
        </w:rPr>
        <w:t>。确定导出后，弹框让用户选择保存路径及文件名，文件后缀为</w:t>
      </w:r>
      <w:r>
        <w:rPr>
          <w:rFonts w:hint="eastAsia"/>
        </w:rPr>
        <w:t>.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。</w:t>
      </w:r>
    </w:p>
    <w:p w:rsidR="0071398A" w:rsidRPr="00072C91" w:rsidRDefault="0071398A" w:rsidP="00072C91">
      <w:r>
        <w:rPr>
          <w:noProof/>
        </w:rPr>
        <w:drawing>
          <wp:inline distT="0" distB="0" distL="0" distR="0">
            <wp:extent cx="2943225" cy="224790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159" w:rsidRDefault="00D53159" w:rsidP="00D53159">
      <w:pPr>
        <w:pStyle w:val="1"/>
        <w:numPr>
          <w:ilvl w:val="0"/>
          <w:numId w:val="2"/>
        </w:numPr>
      </w:pPr>
      <w:bookmarkStart w:id="46" w:name="_Toc522879297"/>
      <w:r>
        <w:rPr>
          <w:rFonts w:hint="eastAsia"/>
        </w:rPr>
        <w:lastRenderedPageBreak/>
        <w:t>工具的数据文件说明</w:t>
      </w:r>
      <w:bookmarkEnd w:id="46"/>
    </w:p>
    <w:p w:rsidR="00AA24F8" w:rsidRDefault="00AA24F8" w:rsidP="00AA24F8">
      <w:pPr>
        <w:pStyle w:val="2"/>
        <w:numPr>
          <w:ilvl w:val="1"/>
          <w:numId w:val="2"/>
        </w:numPr>
      </w:pPr>
      <w:bookmarkStart w:id="47" w:name="_Toc522879298"/>
      <w:r>
        <w:rPr>
          <w:rFonts w:hint="eastAsia"/>
        </w:rPr>
        <w:t>RRU</w:t>
      </w:r>
      <w:r w:rsidR="00B4754A">
        <w:rPr>
          <w:rFonts w:hint="eastAsia"/>
        </w:rPr>
        <w:t>&amp;&amp;</w:t>
      </w:r>
      <w:proofErr w:type="spellStart"/>
      <w:r w:rsidR="00B4754A">
        <w:rPr>
          <w:rFonts w:hint="eastAsia"/>
        </w:rPr>
        <w:t>pRRU</w:t>
      </w:r>
      <w:proofErr w:type="spellEnd"/>
      <w:r>
        <w:rPr>
          <w:rFonts w:hint="eastAsia"/>
        </w:rPr>
        <w:t>器件库</w:t>
      </w:r>
      <w:bookmarkEnd w:id="47"/>
    </w:p>
    <w:p w:rsidR="00AA24F8" w:rsidRDefault="00AA24F8" w:rsidP="00AA24F8">
      <w:pPr>
        <w:pStyle w:val="2"/>
        <w:numPr>
          <w:ilvl w:val="1"/>
          <w:numId w:val="2"/>
        </w:numPr>
      </w:pPr>
      <w:bookmarkStart w:id="48" w:name="_Toc522879299"/>
      <w:r>
        <w:rPr>
          <w:rFonts w:hint="eastAsia"/>
        </w:rPr>
        <w:t>天线阵</w:t>
      </w:r>
      <w:r>
        <w:rPr>
          <w:rFonts w:hint="eastAsia"/>
        </w:rPr>
        <w:t>/</w:t>
      </w:r>
      <w:proofErr w:type="gramStart"/>
      <w:r>
        <w:rPr>
          <w:rFonts w:hint="eastAsia"/>
        </w:rPr>
        <w:t>天线权</w:t>
      </w:r>
      <w:proofErr w:type="gramEnd"/>
      <w:r>
        <w:rPr>
          <w:rFonts w:hint="eastAsia"/>
        </w:rPr>
        <w:t>值器件库</w:t>
      </w:r>
      <w:bookmarkEnd w:id="48"/>
    </w:p>
    <w:p w:rsidR="00D76AA3" w:rsidRDefault="00ED4475" w:rsidP="00D76AA3">
      <w:pPr>
        <w:pStyle w:val="2"/>
        <w:numPr>
          <w:ilvl w:val="1"/>
          <w:numId w:val="2"/>
        </w:numPr>
      </w:pPr>
      <w:bookmarkStart w:id="49" w:name="_Toc522879300"/>
      <w:r>
        <w:rPr>
          <w:rFonts w:hint="eastAsia"/>
        </w:rPr>
        <w:t>板卡器件库</w:t>
      </w:r>
      <w:bookmarkEnd w:id="49"/>
    </w:p>
    <w:p w:rsidR="00B4754A" w:rsidRDefault="00B4754A" w:rsidP="00B4754A">
      <w:pPr>
        <w:pStyle w:val="2"/>
        <w:numPr>
          <w:ilvl w:val="1"/>
          <w:numId w:val="2"/>
        </w:numPr>
      </w:pPr>
      <w:bookmarkStart w:id="50" w:name="_Toc522879301"/>
      <w:proofErr w:type="spellStart"/>
      <w:r>
        <w:rPr>
          <w:rFonts w:hint="eastAsia"/>
        </w:rPr>
        <w:t>rHUB</w:t>
      </w:r>
      <w:proofErr w:type="spellEnd"/>
      <w:r>
        <w:rPr>
          <w:rFonts w:hint="eastAsia"/>
        </w:rPr>
        <w:t>器件库</w:t>
      </w:r>
      <w:bookmarkEnd w:id="50"/>
    </w:p>
    <w:p w:rsidR="00E971E1" w:rsidRDefault="00E971E1" w:rsidP="00E971E1">
      <w:pPr>
        <w:pStyle w:val="2"/>
        <w:numPr>
          <w:ilvl w:val="1"/>
          <w:numId w:val="2"/>
        </w:numPr>
      </w:pPr>
      <w:bookmarkStart w:id="51" w:name="_Toc522879302"/>
      <w:r>
        <w:rPr>
          <w:rFonts w:hint="eastAsia"/>
        </w:rPr>
        <w:t>校验规则</w:t>
      </w:r>
      <w:r w:rsidR="00BC50D7">
        <w:rPr>
          <w:rFonts w:hint="eastAsia"/>
        </w:rPr>
        <w:t>文件</w:t>
      </w:r>
      <w:bookmarkEnd w:id="51"/>
    </w:p>
    <w:p w:rsidR="0060685A" w:rsidRDefault="0060685A" w:rsidP="0060685A">
      <w:pPr>
        <w:pStyle w:val="2"/>
        <w:numPr>
          <w:ilvl w:val="1"/>
          <w:numId w:val="2"/>
        </w:numPr>
      </w:pPr>
      <w:bookmarkStart w:id="52" w:name="_Toc522879303"/>
      <w:r>
        <w:rPr>
          <w:rFonts w:hint="eastAsia"/>
        </w:rPr>
        <w:t>网络规划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</w:t>
      </w:r>
      <w:bookmarkEnd w:id="52"/>
    </w:p>
    <w:p w:rsidR="00F93604" w:rsidRDefault="00F93604" w:rsidP="00F93604">
      <w:pPr>
        <w:pStyle w:val="2"/>
        <w:numPr>
          <w:ilvl w:val="1"/>
          <w:numId w:val="2"/>
        </w:numPr>
      </w:pPr>
      <w:bookmarkStart w:id="53" w:name="_Toc522879304"/>
      <w:r>
        <w:rPr>
          <w:rFonts w:hint="eastAsia"/>
        </w:rPr>
        <w:t>模板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</w:t>
      </w:r>
      <w:bookmarkEnd w:id="53"/>
    </w:p>
    <w:p w:rsidR="006D1CAE" w:rsidRDefault="006D1CAE" w:rsidP="006D1CAE">
      <w:pPr>
        <w:pStyle w:val="1"/>
        <w:numPr>
          <w:ilvl w:val="0"/>
          <w:numId w:val="2"/>
        </w:numPr>
      </w:pPr>
      <w:bookmarkStart w:id="54" w:name="_Toc522879305"/>
      <w:r>
        <w:rPr>
          <w:rFonts w:hint="eastAsia"/>
        </w:rPr>
        <w:t>代码设计</w:t>
      </w:r>
      <w:bookmarkEnd w:id="54"/>
    </w:p>
    <w:p w:rsidR="00414BAB" w:rsidRDefault="00414BAB" w:rsidP="00414BAB">
      <w:pPr>
        <w:pStyle w:val="1"/>
        <w:numPr>
          <w:ilvl w:val="0"/>
          <w:numId w:val="2"/>
        </w:numPr>
        <w:rPr>
          <w:rFonts w:hint="eastAsia"/>
        </w:rPr>
      </w:pPr>
      <w:bookmarkStart w:id="55" w:name="_Toc522879306"/>
      <w:r>
        <w:rPr>
          <w:rFonts w:hint="eastAsia"/>
        </w:rPr>
        <w:t>问题？？</w:t>
      </w:r>
      <w:bookmarkEnd w:id="55"/>
    </w:p>
    <w:p w:rsidR="00414BAB" w:rsidRPr="00414BAB" w:rsidRDefault="00414BAB" w:rsidP="00414BAB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以前是接受基站的</w:t>
      </w:r>
      <w:r>
        <w:rPr>
          <w:rFonts w:hint="eastAsia"/>
        </w:rPr>
        <w:t>trap</w:t>
      </w:r>
      <w:r>
        <w:rPr>
          <w:rFonts w:hint="eastAsia"/>
        </w:rPr>
        <w:t>消息，更新数据库，</w:t>
      </w:r>
      <w:proofErr w:type="gramStart"/>
      <w:r>
        <w:rPr>
          <w:rFonts w:hint="eastAsia"/>
        </w:rPr>
        <w:t>并周步</w:t>
      </w:r>
      <w:proofErr w:type="gramEnd"/>
      <w:r>
        <w:rPr>
          <w:rFonts w:hint="eastAsia"/>
        </w:rPr>
        <w:t>刷新页面显示，但是存在问题，例如不同</w:t>
      </w:r>
      <w:proofErr w:type="spellStart"/>
      <w:r>
        <w:rPr>
          <w:rFonts w:hint="eastAsia"/>
        </w:rPr>
        <w:t>lmt</w:t>
      </w:r>
      <w:proofErr w:type="spellEnd"/>
      <w:r>
        <w:rPr>
          <w:rFonts w:hint="eastAsia"/>
        </w:rPr>
        <w:t>-b</w:t>
      </w:r>
      <w:r>
        <w:rPr>
          <w:rFonts w:hint="eastAsia"/>
        </w:rPr>
        <w:t>连接，其中一个</w:t>
      </w:r>
      <w:proofErr w:type="spellStart"/>
      <w:r>
        <w:rPr>
          <w:rFonts w:hint="eastAsia"/>
        </w:rPr>
        <w:t>lmtb</w:t>
      </w:r>
      <w:proofErr w:type="spellEnd"/>
      <w:r>
        <w:rPr>
          <w:rFonts w:hint="eastAsia"/>
        </w:rPr>
        <w:t>修改规划数据，另外一个</w:t>
      </w:r>
      <w:proofErr w:type="spellStart"/>
      <w:r>
        <w:rPr>
          <w:rFonts w:hint="eastAsia"/>
        </w:rPr>
        <w:t>lmtb</w:t>
      </w:r>
      <w:proofErr w:type="spellEnd"/>
      <w:r>
        <w:rPr>
          <w:rFonts w:hint="eastAsia"/>
        </w:rPr>
        <w:t>会同步</w:t>
      </w:r>
    </w:p>
    <w:p w:rsidR="00F93604" w:rsidRPr="00414BAB" w:rsidRDefault="00414BAB" w:rsidP="00F93604">
      <w:proofErr w:type="spellStart"/>
      <w:r>
        <w:t>S</w:t>
      </w:r>
      <w:r>
        <w:rPr>
          <w:rFonts w:hint="eastAsia"/>
        </w:rPr>
        <w:t>cmt</w:t>
      </w:r>
      <w:proofErr w:type="spellEnd"/>
      <w:r>
        <w:rPr>
          <w:rFonts w:hint="eastAsia"/>
        </w:rPr>
        <w:t>中打开网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界面后，是否考虑周期性的刷新读取数据，再同步更新界面呢？</w:t>
      </w:r>
    </w:p>
    <w:p w:rsidR="0060685A" w:rsidRPr="0060685A" w:rsidRDefault="0060685A" w:rsidP="0060685A"/>
    <w:p w:rsidR="00B4754A" w:rsidRPr="00B4754A" w:rsidRDefault="00B4754A" w:rsidP="00B4754A"/>
    <w:p w:rsidR="00D53159" w:rsidRPr="00D53159" w:rsidRDefault="00D53159" w:rsidP="00D53159"/>
    <w:p w:rsidR="00D53159" w:rsidRPr="00D53159" w:rsidRDefault="00D53159" w:rsidP="00D53159"/>
    <w:p w:rsidR="00776CFB" w:rsidRPr="00776CFB" w:rsidRDefault="00776CFB" w:rsidP="00776CFB"/>
    <w:p w:rsidR="00776CFB" w:rsidRPr="00776CFB" w:rsidRDefault="00776CFB" w:rsidP="00776CFB"/>
    <w:p w:rsidR="00776CFB" w:rsidRPr="00776CFB" w:rsidRDefault="00776CFB" w:rsidP="00776CFB"/>
    <w:p w:rsidR="00776CFB" w:rsidRPr="001150D8" w:rsidRDefault="00776CFB" w:rsidP="00CA2236"/>
    <w:sectPr w:rsidR="00776CFB" w:rsidRPr="001150D8">
      <w:footerReference w:type="default" r:id="rId5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B10" w:rsidRDefault="00824B10" w:rsidP="000905C2">
      <w:r>
        <w:separator/>
      </w:r>
    </w:p>
  </w:endnote>
  <w:endnote w:type="continuationSeparator" w:id="0">
    <w:p w:rsidR="00824B10" w:rsidRDefault="00824B10" w:rsidP="00090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8744274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0905C2" w:rsidRDefault="000905C2">
            <w:pPr>
              <w:pStyle w:val="a7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698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6980">
              <w:rPr>
                <w:b/>
                <w:bCs/>
                <w:noProof/>
              </w:rPr>
              <w:t>36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905C2" w:rsidRDefault="000905C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B10" w:rsidRDefault="00824B10" w:rsidP="000905C2">
      <w:r>
        <w:separator/>
      </w:r>
    </w:p>
  </w:footnote>
  <w:footnote w:type="continuationSeparator" w:id="0">
    <w:p w:rsidR="00824B10" w:rsidRDefault="00824B10" w:rsidP="00090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93D53"/>
    <w:multiLevelType w:val="hybridMultilevel"/>
    <w:tmpl w:val="A60814C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3F90873"/>
    <w:multiLevelType w:val="hybridMultilevel"/>
    <w:tmpl w:val="999C6B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6BF034D"/>
    <w:multiLevelType w:val="hybridMultilevel"/>
    <w:tmpl w:val="90628D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79C1AED"/>
    <w:multiLevelType w:val="hybridMultilevel"/>
    <w:tmpl w:val="7B26C2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95F2AFB"/>
    <w:multiLevelType w:val="hybridMultilevel"/>
    <w:tmpl w:val="F7CCEF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A2C6E03"/>
    <w:multiLevelType w:val="hybridMultilevel"/>
    <w:tmpl w:val="3C1C85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BA61E7F"/>
    <w:multiLevelType w:val="hybridMultilevel"/>
    <w:tmpl w:val="4D1CA9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B567B7E"/>
    <w:multiLevelType w:val="hybridMultilevel"/>
    <w:tmpl w:val="E040A5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E39180F"/>
    <w:multiLevelType w:val="hybridMultilevel"/>
    <w:tmpl w:val="6DF0F5EC"/>
    <w:lvl w:ilvl="0" w:tplc="DD8CE66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4307781"/>
    <w:multiLevelType w:val="hybridMultilevel"/>
    <w:tmpl w:val="9F38ABE0"/>
    <w:lvl w:ilvl="0" w:tplc="DD8CE666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64C6C55"/>
    <w:multiLevelType w:val="hybridMultilevel"/>
    <w:tmpl w:val="80B296CA"/>
    <w:lvl w:ilvl="0" w:tplc="8F9E377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CA2B36"/>
    <w:multiLevelType w:val="hybridMultilevel"/>
    <w:tmpl w:val="6546976A"/>
    <w:lvl w:ilvl="0" w:tplc="1A0A6788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85F6BD8"/>
    <w:multiLevelType w:val="hybridMultilevel"/>
    <w:tmpl w:val="6ED69FD8"/>
    <w:lvl w:ilvl="0" w:tplc="E4147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D8465F"/>
    <w:multiLevelType w:val="hybridMultilevel"/>
    <w:tmpl w:val="00B441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DF416B3"/>
    <w:multiLevelType w:val="hybridMultilevel"/>
    <w:tmpl w:val="B7862446"/>
    <w:lvl w:ilvl="0" w:tplc="94F637F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30973F04"/>
    <w:multiLevelType w:val="hybridMultilevel"/>
    <w:tmpl w:val="6546976A"/>
    <w:lvl w:ilvl="0" w:tplc="1A0A6788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10600C8"/>
    <w:multiLevelType w:val="hybridMultilevel"/>
    <w:tmpl w:val="71BA89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3D3F5905"/>
    <w:multiLevelType w:val="hybridMultilevel"/>
    <w:tmpl w:val="10665E42"/>
    <w:lvl w:ilvl="0" w:tplc="84124E82">
      <w:start w:val="1"/>
      <w:numFmt w:val="decimal"/>
      <w:lvlText w:val="（%1）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F7E05B2"/>
    <w:multiLevelType w:val="hybridMultilevel"/>
    <w:tmpl w:val="41FCAD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CB86857"/>
    <w:multiLevelType w:val="hybridMultilevel"/>
    <w:tmpl w:val="3252B9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D5F6D27"/>
    <w:multiLevelType w:val="hybridMultilevel"/>
    <w:tmpl w:val="6940179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510C104B"/>
    <w:multiLevelType w:val="hybridMultilevel"/>
    <w:tmpl w:val="6546976A"/>
    <w:lvl w:ilvl="0" w:tplc="1A0A6788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8F663D"/>
    <w:multiLevelType w:val="hybridMultilevel"/>
    <w:tmpl w:val="EEBC39E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>
    <w:nsid w:val="53B210AA"/>
    <w:multiLevelType w:val="hybridMultilevel"/>
    <w:tmpl w:val="6546976A"/>
    <w:lvl w:ilvl="0" w:tplc="1A0A6788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59E5F9F"/>
    <w:multiLevelType w:val="hybridMultilevel"/>
    <w:tmpl w:val="57E6AA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68507A9"/>
    <w:multiLevelType w:val="hybridMultilevel"/>
    <w:tmpl w:val="C5B8D858"/>
    <w:lvl w:ilvl="0" w:tplc="671AEE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77159E9"/>
    <w:multiLevelType w:val="hybridMultilevel"/>
    <w:tmpl w:val="5816DB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F853E08"/>
    <w:multiLevelType w:val="hybridMultilevel"/>
    <w:tmpl w:val="05F4E0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FC41A55"/>
    <w:multiLevelType w:val="hybridMultilevel"/>
    <w:tmpl w:val="DD2A2C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FF4695F"/>
    <w:multiLevelType w:val="hybridMultilevel"/>
    <w:tmpl w:val="6546976A"/>
    <w:lvl w:ilvl="0" w:tplc="1A0A6788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1FB251E"/>
    <w:multiLevelType w:val="hybridMultilevel"/>
    <w:tmpl w:val="8006D382"/>
    <w:lvl w:ilvl="0" w:tplc="AF909DD0">
      <w:start w:val="1"/>
      <w:numFmt w:val="upperLetter"/>
      <w:lvlText w:val="%1.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65122F88"/>
    <w:multiLevelType w:val="hybridMultilevel"/>
    <w:tmpl w:val="1BAE64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6D953F5"/>
    <w:multiLevelType w:val="hybridMultilevel"/>
    <w:tmpl w:val="37D66A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6AE234E5"/>
    <w:multiLevelType w:val="hybridMultilevel"/>
    <w:tmpl w:val="CB343D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>
    <w:nsid w:val="6FBB293F"/>
    <w:multiLevelType w:val="multilevel"/>
    <w:tmpl w:val="D5E445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>
    <w:nsid w:val="739E33BF"/>
    <w:multiLevelType w:val="hybridMultilevel"/>
    <w:tmpl w:val="AF82C0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4570F13"/>
    <w:multiLevelType w:val="hybridMultilevel"/>
    <w:tmpl w:val="651C70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34"/>
  </w:num>
  <w:num w:numId="3">
    <w:abstractNumId w:val="25"/>
  </w:num>
  <w:num w:numId="4">
    <w:abstractNumId w:val="30"/>
  </w:num>
  <w:num w:numId="5">
    <w:abstractNumId w:val="3"/>
  </w:num>
  <w:num w:numId="6">
    <w:abstractNumId w:val="6"/>
  </w:num>
  <w:num w:numId="7">
    <w:abstractNumId w:val="14"/>
  </w:num>
  <w:num w:numId="8">
    <w:abstractNumId w:val="24"/>
  </w:num>
  <w:num w:numId="9">
    <w:abstractNumId w:val="0"/>
  </w:num>
  <w:num w:numId="10">
    <w:abstractNumId w:val="20"/>
  </w:num>
  <w:num w:numId="11">
    <w:abstractNumId w:val="15"/>
  </w:num>
  <w:num w:numId="12">
    <w:abstractNumId w:val="33"/>
  </w:num>
  <w:num w:numId="13">
    <w:abstractNumId w:val="13"/>
  </w:num>
  <w:num w:numId="14">
    <w:abstractNumId w:val="31"/>
  </w:num>
  <w:num w:numId="15">
    <w:abstractNumId w:val="21"/>
  </w:num>
  <w:num w:numId="16">
    <w:abstractNumId w:val="27"/>
  </w:num>
  <w:num w:numId="17">
    <w:abstractNumId w:val="18"/>
  </w:num>
  <w:num w:numId="18">
    <w:abstractNumId w:val="4"/>
  </w:num>
  <w:num w:numId="19">
    <w:abstractNumId w:val="1"/>
  </w:num>
  <w:num w:numId="20">
    <w:abstractNumId w:val="2"/>
  </w:num>
  <w:num w:numId="21">
    <w:abstractNumId w:val="26"/>
  </w:num>
  <w:num w:numId="22">
    <w:abstractNumId w:val="11"/>
  </w:num>
  <w:num w:numId="23">
    <w:abstractNumId w:val="23"/>
  </w:num>
  <w:num w:numId="24">
    <w:abstractNumId w:val="29"/>
  </w:num>
  <w:num w:numId="25">
    <w:abstractNumId w:val="32"/>
  </w:num>
  <w:num w:numId="26">
    <w:abstractNumId w:val="19"/>
  </w:num>
  <w:num w:numId="27">
    <w:abstractNumId w:val="17"/>
  </w:num>
  <w:num w:numId="28">
    <w:abstractNumId w:val="8"/>
  </w:num>
  <w:num w:numId="29">
    <w:abstractNumId w:val="5"/>
  </w:num>
  <w:num w:numId="30">
    <w:abstractNumId w:val="16"/>
  </w:num>
  <w:num w:numId="31">
    <w:abstractNumId w:val="9"/>
  </w:num>
  <w:num w:numId="32">
    <w:abstractNumId w:val="36"/>
  </w:num>
  <w:num w:numId="33">
    <w:abstractNumId w:val="28"/>
  </w:num>
  <w:num w:numId="34">
    <w:abstractNumId w:val="12"/>
  </w:num>
  <w:num w:numId="35">
    <w:abstractNumId w:val="35"/>
  </w:num>
  <w:num w:numId="36">
    <w:abstractNumId w:val="10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65E"/>
    <w:rsid w:val="00001954"/>
    <w:rsid w:val="0000746F"/>
    <w:rsid w:val="0001096E"/>
    <w:rsid w:val="00017AF0"/>
    <w:rsid w:val="00023513"/>
    <w:rsid w:val="0002405F"/>
    <w:rsid w:val="00025E24"/>
    <w:rsid w:val="0003216D"/>
    <w:rsid w:val="00033F04"/>
    <w:rsid w:val="00036974"/>
    <w:rsid w:val="00037683"/>
    <w:rsid w:val="000379F8"/>
    <w:rsid w:val="00037CCC"/>
    <w:rsid w:val="0004313D"/>
    <w:rsid w:val="00043368"/>
    <w:rsid w:val="0004358E"/>
    <w:rsid w:val="000440EC"/>
    <w:rsid w:val="00045181"/>
    <w:rsid w:val="000451FA"/>
    <w:rsid w:val="00054817"/>
    <w:rsid w:val="00054EF9"/>
    <w:rsid w:val="00057883"/>
    <w:rsid w:val="00057E7E"/>
    <w:rsid w:val="00060984"/>
    <w:rsid w:val="00066CBB"/>
    <w:rsid w:val="000677A8"/>
    <w:rsid w:val="00067E85"/>
    <w:rsid w:val="00071EF0"/>
    <w:rsid w:val="00072C91"/>
    <w:rsid w:val="00073EB2"/>
    <w:rsid w:val="000760BC"/>
    <w:rsid w:val="00082669"/>
    <w:rsid w:val="0008368E"/>
    <w:rsid w:val="00086265"/>
    <w:rsid w:val="000905C2"/>
    <w:rsid w:val="0009394D"/>
    <w:rsid w:val="0009678F"/>
    <w:rsid w:val="00097863"/>
    <w:rsid w:val="000A1C6E"/>
    <w:rsid w:val="000B7FD5"/>
    <w:rsid w:val="000C31ED"/>
    <w:rsid w:val="000C4A03"/>
    <w:rsid w:val="000D21E4"/>
    <w:rsid w:val="000D282C"/>
    <w:rsid w:val="000D48FA"/>
    <w:rsid w:val="000D4BDF"/>
    <w:rsid w:val="000D7E5D"/>
    <w:rsid w:val="000E2B42"/>
    <w:rsid w:val="000E3BF0"/>
    <w:rsid w:val="000E50D3"/>
    <w:rsid w:val="000E6A58"/>
    <w:rsid w:val="000E7089"/>
    <w:rsid w:val="000F0E03"/>
    <w:rsid w:val="000F38A0"/>
    <w:rsid w:val="000F679E"/>
    <w:rsid w:val="001002D5"/>
    <w:rsid w:val="0010681E"/>
    <w:rsid w:val="00111C76"/>
    <w:rsid w:val="001150D8"/>
    <w:rsid w:val="0011690A"/>
    <w:rsid w:val="00122520"/>
    <w:rsid w:val="00123FEE"/>
    <w:rsid w:val="00131CE9"/>
    <w:rsid w:val="0013230B"/>
    <w:rsid w:val="00137F73"/>
    <w:rsid w:val="00144BCE"/>
    <w:rsid w:val="00145D6B"/>
    <w:rsid w:val="00147B11"/>
    <w:rsid w:val="001508F5"/>
    <w:rsid w:val="00150932"/>
    <w:rsid w:val="001518A1"/>
    <w:rsid w:val="001533F6"/>
    <w:rsid w:val="00171BC1"/>
    <w:rsid w:val="00171F03"/>
    <w:rsid w:val="00172166"/>
    <w:rsid w:val="0017473B"/>
    <w:rsid w:val="00176980"/>
    <w:rsid w:val="00176A11"/>
    <w:rsid w:val="00183462"/>
    <w:rsid w:val="0019088C"/>
    <w:rsid w:val="00193D20"/>
    <w:rsid w:val="00195614"/>
    <w:rsid w:val="001957C5"/>
    <w:rsid w:val="00197E3F"/>
    <w:rsid w:val="001A3D82"/>
    <w:rsid w:val="001B0A42"/>
    <w:rsid w:val="001B5983"/>
    <w:rsid w:val="001B7754"/>
    <w:rsid w:val="001C5E5A"/>
    <w:rsid w:val="001D136D"/>
    <w:rsid w:val="001D1C22"/>
    <w:rsid w:val="001D2443"/>
    <w:rsid w:val="001D5499"/>
    <w:rsid w:val="001D67E8"/>
    <w:rsid w:val="001D7311"/>
    <w:rsid w:val="001E1611"/>
    <w:rsid w:val="001E46B9"/>
    <w:rsid w:val="001E565F"/>
    <w:rsid w:val="001E66F0"/>
    <w:rsid w:val="001F060B"/>
    <w:rsid w:val="002013EF"/>
    <w:rsid w:val="002022F5"/>
    <w:rsid w:val="002056CF"/>
    <w:rsid w:val="00206350"/>
    <w:rsid w:val="002120B8"/>
    <w:rsid w:val="002135F8"/>
    <w:rsid w:val="00215EDB"/>
    <w:rsid w:val="00216237"/>
    <w:rsid w:val="002162E8"/>
    <w:rsid w:val="002228DD"/>
    <w:rsid w:val="00225DC3"/>
    <w:rsid w:val="002274D6"/>
    <w:rsid w:val="00230E8E"/>
    <w:rsid w:val="00231DF2"/>
    <w:rsid w:val="00235C20"/>
    <w:rsid w:val="00245E48"/>
    <w:rsid w:val="002461C8"/>
    <w:rsid w:val="00247399"/>
    <w:rsid w:val="0026154A"/>
    <w:rsid w:val="00263978"/>
    <w:rsid w:val="00265944"/>
    <w:rsid w:val="00265EF9"/>
    <w:rsid w:val="002675C0"/>
    <w:rsid w:val="002703AE"/>
    <w:rsid w:val="00271DC4"/>
    <w:rsid w:val="00274292"/>
    <w:rsid w:val="00275337"/>
    <w:rsid w:val="00275F53"/>
    <w:rsid w:val="00293BC3"/>
    <w:rsid w:val="0029529C"/>
    <w:rsid w:val="00295E12"/>
    <w:rsid w:val="002A29BD"/>
    <w:rsid w:val="002A38CF"/>
    <w:rsid w:val="002A4E5F"/>
    <w:rsid w:val="002B2A8D"/>
    <w:rsid w:val="002C0A29"/>
    <w:rsid w:val="002C1674"/>
    <w:rsid w:val="002C7FFB"/>
    <w:rsid w:val="002D078E"/>
    <w:rsid w:val="002D4570"/>
    <w:rsid w:val="002D61B0"/>
    <w:rsid w:val="002D726C"/>
    <w:rsid w:val="002E21CE"/>
    <w:rsid w:val="002E2504"/>
    <w:rsid w:val="002E7D96"/>
    <w:rsid w:val="002F4E30"/>
    <w:rsid w:val="002F4E8F"/>
    <w:rsid w:val="00301B6D"/>
    <w:rsid w:val="0030264B"/>
    <w:rsid w:val="00302E72"/>
    <w:rsid w:val="0030684B"/>
    <w:rsid w:val="003078F9"/>
    <w:rsid w:val="003151FB"/>
    <w:rsid w:val="003208AF"/>
    <w:rsid w:val="003216FE"/>
    <w:rsid w:val="00323224"/>
    <w:rsid w:val="003259B9"/>
    <w:rsid w:val="00325C17"/>
    <w:rsid w:val="00325F37"/>
    <w:rsid w:val="003317E8"/>
    <w:rsid w:val="00332A71"/>
    <w:rsid w:val="00333FE6"/>
    <w:rsid w:val="00346494"/>
    <w:rsid w:val="00347360"/>
    <w:rsid w:val="00351C87"/>
    <w:rsid w:val="00355DFB"/>
    <w:rsid w:val="003723A1"/>
    <w:rsid w:val="00372C60"/>
    <w:rsid w:val="003739D8"/>
    <w:rsid w:val="00376E5F"/>
    <w:rsid w:val="00380A69"/>
    <w:rsid w:val="003826FA"/>
    <w:rsid w:val="00383551"/>
    <w:rsid w:val="00385E65"/>
    <w:rsid w:val="00390558"/>
    <w:rsid w:val="003A43ED"/>
    <w:rsid w:val="003A56A7"/>
    <w:rsid w:val="003B4F13"/>
    <w:rsid w:val="003B7744"/>
    <w:rsid w:val="003C4CA8"/>
    <w:rsid w:val="003C6F6A"/>
    <w:rsid w:val="003C7702"/>
    <w:rsid w:val="003D0C82"/>
    <w:rsid w:val="003D1D4A"/>
    <w:rsid w:val="003E1D99"/>
    <w:rsid w:val="003E27A1"/>
    <w:rsid w:val="003E2C7C"/>
    <w:rsid w:val="003F0012"/>
    <w:rsid w:val="003F075B"/>
    <w:rsid w:val="003F3153"/>
    <w:rsid w:val="003F4A3A"/>
    <w:rsid w:val="003F5075"/>
    <w:rsid w:val="003F7AB4"/>
    <w:rsid w:val="004019F6"/>
    <w:rsid w:val="0040543B"/>
    <w:rsid w:val="00410754"/>
    <w:rsid w:val="00413460"/>
    <w:rsid w:val="0041478F"/>
    <w:rsid w:val="00414BAB"/>
    <w:rsid w:val="0042628E"/>
    <w:rsid w:val="0043028B"/>
    <w:rsid w:val="004324FF"/>
    <w:rsid w:val="004339B5"/>
    <w:rsid w:val="00435AFB"/>
    <w:rsid w:val="00435C42"/>
    <w:rsid w:val="00441C44"/>
    <w:rsid w:val="00442D85"/>
    <w:rsid w:val="004476D9"/>
    <w:rsid w:val="00453050"/>
    <w:rsid w:val="004548BA"/>
    <w:rsid w:val="004657E6"/>
    <w:rsid w:val="00486E61"/>
    <w:rsid w:val="004921DC"/>
    <w:rsid w:val="004925F1"/>
    <w:rsid w:val="0049411C"/>
    <w:rsid w:val="00494859"/>
    <w:rsid w:val="004950E7"/>
    <w:rsid w:val="004951E1"/>
    <w:rsid w:val="004A0BB3"/>
    <w:rsid w:val="004A1EFD"/>
    <w:rsid w:val="004A271D"/>
    <w:rsid w:val="004A4643"/>
    <w:rsid w:val="004A6603"/>
    <w:rsid w:val="004A6BED"/>
    <w:rsid w:val="004B07ED"/>
    <w:rsid w:val="004B5874"/>
    <w:rsid w:val="004B7470"/>
    <w:rsid w:val="004C25CB"/>
    <w:rsid w:val="004C55F1"/>
    <w:rsid w:val="004D1318"/>
    <w:rsid w:val="004D14E1"/>
    <w:rsid w:val="004D2271"/>
    <w:rsid w:val="004D4AFD"/>
    <w:rsid w:val="004D698C"/>
    <w:rsid w:val="004E3C86"/>
    <w:rsid w:val="004F0E30"/>
    <w:rsid w:val="004F4097"/>
    <w:rsid w:val="00502B75"/>
    <w:rsid w:val="00503133"/>
    <w:rsid w:val="00505C46"/>
    <w:rsid w:val="00522AB3"/>
    <w:rsid w:val="0052406D"/>
    <w:rsid w:val="0053215A"/>
    <w:rsid w:val="00534B29"/>
    <w:rsid w:val="00537E39"/>
    <w:rsid w:val="00543D71"/>
    <w:rsid w:val="0055014A"/>
    <w:rsid w:val="005506B5"/>
    <w:rsid w:val="005630F6"/>
    <w:rsid w:val="00570AE4"/>
    <w:rsid w:val="005812A0"/>
    <w:rsid w:val="00582E6A"/>
    <w:rsid w:val="00585893"/>
    <w:rsid w:val="00586443"/>
    <w:rsid w:val="00586A96"/>
    <w:rsid w:val="005875FA"/>
    <w:rsid w:val="0059272B"/>
    <w:rsid w:val="00592EA0"/>
    <w:rsid w:val="005B04D0"/>
    <w:rsid w:val="005C0328"/>
    <w:rsid w:val="005C0935"/>
    <w:rsid w:val="005C1C26"/>
    <w:rsid w:val="005C1CEB"/>
    <w:rsid w:val="005C2AD6"/>
    <w:rsid w:val="005C6750"/>
    <w:rsid w:val="005C6D9A"/>
    <w:rsid w:val="005C6F09"/>
    <w:rsid w:val="005D1CE5"/>
    <w:rsid w:val="005D4B08"/>
    <w:rsid w:val="005D7041"/>
    <w:rsid w:val="005D77CC"/>
    <w:rsid w:val="005E2611"/>
    <w:rsid w:val="005E7946"/>
    <w:rsid w:val="005F08CB"/>
    <w:rsid w:val="005F1AB3"/>
    <w:rsid w:val="005F3FD1"/>
    <w:rsid w:val="005F4214"/>
    <w:rsid w:val="005F430B"/>
    <w:rsid w:val="00600C5E"/>
    <w:rsid w:val="006021DA"/>
    <w:rsid w:val="00605F41"/>
    <w:rsid w:val="0060685A"/>
    <w:rsid w:val="00607313"/>
    <w:rsid w:val="00612B47"/>
    <w:rsid w:val="0061375F"/>
    <w:rsid w:val="00615754"/>
    <w:rsid w:val="00617B29"/>
    <w:rsid w:val="00626E12"/>
    <w:rsid w:val="0062765E"/>
    <w:rsid w:val="00631871"/>
    <w:rsid w:val="00633F86"/>
    <w:rsid w:val="00640CB9"/>
    <w:rsid w:val="00641BFD"/>
    <w:rsid w:val="00642DB6"/>
    <w:rsid w:val="00645767"/>
    <w:rsid w:val="00646BA6"/>
    <w:rsid w:val="006520BE"/>
    <w:rsid w:val="00652ECE"/>
    <w:rsid w:val="00654F41"/>
    <w:rsid w:val="006569E3"/>
    <w:rsid w:val="00664894"/>
    <w:rsid w:val="00665D12"/>
    <w:rsid w:val="00666461"/>
    <w:rsid w:val="00671FDF"/>
    <w:rsid w:val="00672DFE"/>
    <w:rsid w:val="00673504"/>
    <w:rsid w:val="00676E51"/>
    <w:rsid w:val="0067718E"/>
    <w:rsid w:val="006806D6"/>
    <w:rsid w:val="0068111B"/>
    <w:rsid w:val="00685457"/>
    <w:rsid w:val="00690909"/>
    <w:rsid w:val="006912DF"/>
    <w:rsid w:val="006929C5"/>
    <w:rsid w:val="0069603F"/>
    <w:rsid w:val="006A0D54"/>
    <w:rsid w:val="006A1EDC"/>
    <w:rsid w:val="006A6672"/>
    <w:rsid w:val="006A6E20"/>
    <w:rsid w:val="006B6E82"/>
    <w:rsid w:val="006C07C3"/>
    <w:rsid w:val="006C4D32"/>
    <w:rsid w:val="006C5B03"/>
    <w:rsid w:val="006D1507"/>
    <w:rsid w:val="006D1CAE"/>
    <w:rsid w:val="006E11AF"/>
    <w:rsid w:val="006E14B8"/>
    <w:rsid w:val="006E2534"/>
    <w:rsid w:val="006E4DF8"/>
    <w:rsid w:val="006E512C"/>
    <w:rsid w:val="006E5548"/>
    <w:rsid w:val="006F5097"/>
    <w:rsid w:val="007009A6"/>
    <w:rsid w:val="0070113C"/>
    <w:rsid w:val="00702802"/>
    <w:rsid w:val="0070520C"/>
    <w:rsid w:val="00706C9F"/>
    <w:rsid w:val="0070759D"/>
    <w:rsid w:val="00710751"/>
    <w:rsid w:val="0071398A"/>
    <w:rsid w:val="00715FEC"/>
    <w:rsid w:val="00720647"/>
    <w:rsid w:val="00724325"/>
    <w:rsid w:val="00730AF2"/>
    <w:rsid w:val="00730EF6"/>
    <w:rsid w:val="007367C0"/>
    <w:rsid w:val="0074442E"/>
    <w:rsid w:val="0074558D"/>
    <w:rsid w:val="00745D59"/>
    <w:rsid w:val="007525F6"/>
    <w:rsid w:val="00755B13"/>
    <w:rsid w:val="00756963"/>
    <w:rsid w:val="00756CF8"/>
    <w:rsid w:val="0076016F"/>
    <w:rsid w:val="0076336F"/>
    <w:rsid w:val="00766F53"/>
    <w:rsid w:val="00770BC4"/>
    <w:rsid w:val="00775DB2"/>
    <w:rsid w:val="00776063"/>
    <w:rsid w:val="00776CFB"/>
    <w:rsid w:val="00776DE1"/>
    <w:rsid w:val="0078186E"/>
    <w:rsid w:val="007836D6"/>
    <w:rsid w:val="00784AE1"/>
    <w:rsid w:val="00787638"/>
    <w:rsid w:val="00792FA3"/>
    <w:rsid w:val="007938DC"/>
    <w:rsid w:val="007A12A3"/>
    <w:rsid w:val="007A18F5"/>
    <w:rsid w:val="007A1C1D"/>
    <w:rsid w:val="007A7124"/>
    <w:rsid w:val="007A732E"/>
    <w:rsid w:val="007A761B"/>
    <w:rsid w:val="007B23AA"/>
    <w:rsid w:val="007B7EC5"/>
    <w:rsid w:val="007C3089"/>
    <w:rsid w:val="007C389F"/>
    <w:rsid w:val="007C71BC"/>
    <w:rsid w:val="007D17BF"/>
    <w:rsid w:val="007E0E02"/>
    <w:rsid w:val="007E3170"/>
    <w:rsid w:val="007E6B21"/>
    <w:rsid w:val="007F3807"/>
    <w:rsid w:val="00801277"/>
    <w:rsid w:val="00801BE2"/>
    <w:rsid w:val="008023F7"/>
    <w:rsid w:val="00802F22"/>
    <w:rsid w:val="0080377E"/>
    <w:rsid w:val="00803DB1"/>
    <w:rsid w:val="0081027F"/>
    <w:rsid w:val="008104CC"/>
    <w:rsid w:val="00813CDC"/>
    <w:rsid w:val="008229E4"/>
    <w:rsid w:val="00824B10"/>
    <w:rsid w:val="008253B6"/>
    <w:rsid w:val="00830BAC"/>
    <w:rsid w:val="00830F9A"/>
    <w:rsid w:val="008450A4"/>
    <w:rsid w:val="00855091"/>
    <w:rsid w:val="00856DD4"/>
    <w:rsid w:val="00857F99"/>
    <w:rsid w:val="00860AC3"/>
    <w:rsid w:val="008624E0"/>
    <w:rsid w:val="00865B21"/>
    <w:rsid w:val="008669F5"/>
    <w:rsid w:val="00867328"/>
    <w:rsid w:val="00874928"/>
    <w:rsid w:val="008874B8"/>
    <w:rsid w:val="0089170D"/>
    <w:rsid w:val="00896CD2"/>
    <w:rsid w:val="008B29D5"/>
    <w:rsid w:val="008B6C3F"/>
    <w:rsid w:val="008C09D2"/>
    <w:rsid w:val="008C1F13"/>
    <w:rsid w:val="008D5410"/>
    <w:rsid w:val="008D6CFB"/>
    <w:rsid w:val="008E08BC"/>
    <w:rsid w:val="008E61EB"/>
    <w:rsid w:val="008E749C"/>
    <w:rsid w:val="008F062D"/>
    <w:rsid w:val="008F5BF7"/>
    <w:rsid w:val="00903466"/>
    <w:rsid w:val="00905F91"/>
    <w:rsid w:val="00910A6A"/>
    <w:rsid w:val="009117DD"/>
    <w:rsid w:val="00911918"/>
    <w:rsid w:val="00912A8A"/>
    <w:rsid w:val="00916F6F"/>
    <w:rsid w:val="00922E4C"/>
    <w:rsid w:val="009266EB"/>
    <w:rsid w:val="00931F0D"/>
    <w:rsid w:val="00942409"/>
    <w:rsid w:val="00951B63"/>
    <w:rsid w:val="00952BFA"/>
    <w:rsid w:val="0095336B"/>
    <w:rsid w:val="0095638E"/>
    <w:rsid w:val="0096049C"/>
    <w:rsid w:val="00961252"/>
    <w:rsid w:val="00965E98"/>
    <w:rsid w:val="00966BAE"/>
    <w:rsid w:val="00970777"/>
    <w:rsid w:val="0097453A"/>
    <w:rsid w:val="009745F7"/>
    <w:rsid w:val="009750F1"/>
    <w:rsid w:val="00976147"/>
    <w:rsid w:val="009773C4"/>
    <w:rsid w:val="0098233E"/>
    <w:rsid w:val="00984D64"/>
    <w:rsid w:val="0098572D"/>
    <w:rsid w:val="00986660"/>
    <w:rsid w:val="0098711C"/>
    <w:rsid w:val="00987857"/>
    <w:rsid w:val="00990DED"/>
    <w:rsid w:val="009928E3"/>
    <w:rsid w:val="009A0B2A"/>
    <w:rsid w:val="009A14B6"/>
    <w:rsid w:val="009A38BD"/>
    <w:rsid w:val="009A5666"/>
    <w:rsid w:val="009A6B3C"/>
    <w:rsid w:val="009B00C1"/>
    <w:rsid w:val="009B06E3"/>
    <w:rsid w:val="009B0FEF"/>
    <w:rsid w:val="009B3AFA"/>
    <w:rsid w:val="009B43C0"/>
    <w:rsid w:val="009B5FAF"/>
    <w:rsid w:val="009B6A27"/>
    <w:rsid w:val="009B6D19"/>
    <w:rsid w:val="009B7331"/>
    <w:rsid w:val="009C49EB"/>
    <w:rsid w:val="009C4C36"/>
    <w:rsid w:val="009D122D"/>
    <w:rsid w:val="009D43EF"/>
    <w:rsid w:val="009D764C"/>
    <w:rsid w:val="009E1175"/>
    <w:rsid w:val="009F2B30"/>
    <w:rsid w:val="009F6047"/>
    <w:rsid w:val="00A041B5"/>
    <w:rsid w:val="00A11121"/>
    <w:rsid w:val="00A13833"/>
    <w:rsid w:val="00A143B2"/>
    <w:rsid w:val="00A14D18"/>
    <w:rsid w:val="00A15FA0"/>
    <w:rsid w:val="00A17201"/>
    <w:rsid w:val="00A21877"/>
    <w:rsid w:val="00A21BE4"/>
    <w:rsid w:val="00A26E26"/>
    <w:rsid w:val="00A27C47"/>
    <w:rsid w:val="00A457E1"/>
    <w:rsid w:val="00A45B2E"/>
    <w:rsid w:val="00A4651F"/>
    <w:rsid w:val="00A465C8"/>
    <w:rsid w:val="00A51892"/>
    <w:rsid w:val="00A53917"/>
    <w:rsid w:val="00A5392B"/>
    <w:rsid w:val="00A53A64"/>
    <w:rsid w:val="00A5634A"/>
    <w:rsid w:val="00A638D1"/>
    <w:rsid w:val="00A652DE"/>
    <w:rsid w:val="00A674AF"/>
    <w:rsid w:val="00A675A2"/>
    <w:rsid w:val="00A67C19"/>
    <w:rsid w:val="00A71052"/>
    <w:rsid w:val="00A74660"/>
    <w:rsid w:val="00A8513D"/>
    <w:rsid w:val="00A87F91"/>
    <w:rsid w:val="00A944FC"/>
    <w:rsid w:val="00A95D21"/>
    <w:rsid w:val="00A97C5D"/>
    <w:rsid w:val="00AA1D6B"/>
    <w:rsid w:val="00AA24F8"/>
    <w:rsid w:val="00AA2E82"/>
    <w:rsid w:val="00AA7C19"/>
    <w:rsid w:val="00AB0946"/>
    <w:rsid w:val="00AB1D92"/>
    <w:rsid w:val="00AB20E3"/>
    <w:rsid w:val="00AB2C79"/>
    <w:rsid w:val="00AB348A"/>
    <w:rsid w:val="00AC16D6"/>
    <w:rsid w:val="00AC3CC2"/>
    <w:rsid w:val="00AC6532"/>
    <w:rsid w:val="00AD1F94"/>
    <w:rsid w:val="00AD39EA"/>
    <w:rsid w:val="00AD70D4"/>
    <w:rsid w:val="00AE05CB"/>
    <w:rsid w:val="00AE4B70"/>
    <w:rsid w:val="00AE52C9"/>
    <w:rsid w:val="00AE59CF"/>
    <w:rsid w:val="00AF7084"/>
    <w:rsid w:val="00B0361A"/>
    <w:rsid w:val="00B0569F"/>
    <w:rsid w:val="00B06B95"/>
    <w:rsid w:val="00B14CCD"/>
    <w:rsid w:val="00B21A13"/>
    <w:rsid w:val="00B21F6A"/>
    <w:rsid w:val="00B2486D"/>
    <w:rsid w:val="00B30832"/>
    <w:rsid w:val="00B3093C"/>
    <w:rsid w:val="00B31982"/>
    <w:rsid w:val="00B376A5"/>
    <w:rsid w:val="00B4754A"/>
    <w:rsid w:val="00B51288"/>
    <w:rsid w:val="00B55290"/>
    <w:rsid w:val="00B55431"/>
    <w:rsid w:val="00B554ED"/>
    <w:rsid w:val="00B60CC3"/>
    <w:rsid w:val="00B62E22"/>
    <w:rsid w:val="00B668B1"/>
    <w:rsid w:val="00B67B6D"/>
    <w:rsid w:val="00B7365E"/>
    <w:rsid w:val="00B74C14"/>
    <w:rsid w:val="00B86204"/>
    <w:rsid w:val="00B9246B"/>
    <w:rsid w:val="00BB256B"/>
    <w:rsid w:val="00BB444E"/>
    <w:rsid w:val="00BC1C2E"/>
    <w:rsid w:val="00BC2A2D"/>
    <w:rsid w:val="00BC50D7"/>
    <w:rsid w:val="00BC534E"/>
    <w:rsid w:val="00BC6E45"/>
    <w:rsid w:val="00BD58CB"/>
    <w:rsid w:val="00BE086F"/>
    <w:rsid w:val="00BE2F19"/>
    <w:rsid w:val="00BE77C6"/>
    <w:rsid w:val="00BF2041"/>
    <w:rsid w:val="00BF3D62"/>
    <w:rsid w:val="00BF42D3"/>
    <w:rsid w:val="00BF434F"/>
    <w:rsid w:val="00BF681F"/>
    <w:rsid w:val="00C038DD"/>
    <w:rsid w:val="00C04804"/>
    <w:rsid w:val="00C05AF4"/>
    <w:rsid w:val="00C14181"/>
    <w:rsid w:val="00C203F9"/>
    <w:rsid w:val="00C206CF"/>
    <w:rsid w:val="00C2713A"/>
    <w:rsid w:val="00C3530B"/>
    <w:rsid w:val="00C36960"/>
    <w:rsid w:val="00C40AB3"/>
    <w:rsid w:val="00C449A1"/>
    <w:rsid w:val="00C50A6A"/>
    <w:rsid w:val="00C515F0"/>
    <w:rsid w:val="00C51EF7"/>
    <w:rsid w:val="00C53EE8"/>
    <w:rsid w:val="00C54144"/>
    <w:rsid w:val="00C57D7E"/>
    <w:rsid w:val="00C66343"/>
    <w:rsid w:val="00C97BC2"/>
    <w:rsid w:val="00C97CB8"/>
    <w:rsid w:val="00CA2236"/>
    <w:rsid w:val="00CA2680"/>
    <w:rsid w:val="00CB5A65"/>
    <w:rsid w:val="00CC0506"/>
    <w:rsid w:val="00CC1FC4"/>
    <w:rsid w:val="00CC20C1"/>
    <w:rsid w:val="00CC32DB"/>
    <w:rsid w:val="00CC3602"/>
    <w:rsid w:val="00CC77E9"/>
    <w:rsid w:val="00CD73AC"/>
    <w:rsid w:val="00CE01A8"/>
    <w:rsid w:val="00CE484C"/>
    <w:rsid w:val="00CE54E0"/>
    <w:rsid w:val="00CF104F"/>
    <w:rsid w:val="00CF6FEC"/>
    <w:rsid w:val="00D07B93"/>
    <w:rsid w:val="00D11AD6"/>
    <w:rsid w:val="00D127AB"/>
    <w:rsid w:val="00D1335F"/>
    <w:rsid w:val="00D1379A"/>
    <w:rsid w:val="00D140A6"/>
    <w:rsid w:val="00D1651C"/>
    <w:rsid w:val="00D208C5"/>
    <w:rsid w:val="00D248A4"/>
    <w:rsid w:val="00D32E36"/>
    <w:rsid w:val="00D35C4D"/>
    <w:rsid w:val="00D40F7F"/>
    <w:rsid w:val="00D413DC"/>
    <w:rsid w:val="00D427EF"/>
    <w:rsid w:val="00D42894"/>
    <w:rsid w:val="00D43231"/>
    <w:rsid w:val="00D46626"/>
    <w:rsid w:val="00D51A63"/>
    <w:rsid w:val="00D53159"/>
    <w:rsid w:val="00D544DF"/>
    <w:rsid w:val="00D56754"/>
    <w:rsid w:val="00D66B2F"/>
    <w:rsid w:val="00D70F8D"/>
    <w:rsid w:val="00D7477E"/>
    <w:rsid w:val="00D76AA3"/>
    <w:rsid w:val="00D86397"/>
    <w:rsid w:val="00D9128A"/>
    <w:rsid w:val="00D91DBD"/>
    <w:rsid w:val="00D92513"/>
    <w:rsid w:val="00D930A4"/>
    <w:rsid w:val="00D96DC1"/>
    <w:rsid w:val="00DA343E"/>
    <w:rsid w:val="00DA4B78"/>
    <w:rsid w:val="00DA507C"/>
    <w:rsid w:val="00DA6179"/>
    <w:rsid w:val="00DA63F9"/>
    <w:rsid w:val="00DA7792"/>
    <w:rsid w:val="00DB0C81"/>
    <w:rsid w:val="00DB3E56"/>
    <w:rsid w:val="00DB3FB3"/>
    <w:rsid w:val="00DB4C4F"/>
    <w:rsid w:val="00DB5ADA"/>
    <w:rsid w:val="00DB7C0A"/>
    <w:rsid w:val="00DC35B0"/>
    <w:rsid w:val="00DC5775"/>
    <w:rsid w:val="00DC6D54"/>
    <w:rsid w:val="00DD6DBD"/>
    <w:rsid w:val="00DD77D6"/>
    <w:rsid w:val="00DE24E2"/>
    <w:rsid w:val="00DE4681"/>
    <w:rsid w:val="00DE4794"/>
    <w:rsid w:val="00DE4B77"/>
    <w:rsid w:val="00DF5AB3"/>
    <w:rsid w:val="00DF7B77"/>
    <w:rsid w:val="00E01C42"/>
    <w:rsid w:val="00E0204F"/>
    <w:rsid w:val="00E048EF"/>
    <w:rsid w:val="00E05D5F"/>
    <w:rsid w:val="00E11BBD"/>
    <w:rsid w:val="00E12A4B"/>
    <w:rsid w:val="00E150F0"/>
    <w:rsid w:val="00E17937"/>
    <w:rsid w:val="00E17D80"/>
    <w:rsid w:val="00E20030"/>
    <w:rsid w:val="00E205A9"/>
    <w:rsid w:val="00E24592"/>
    <w:rsid w:val="00E25DE0"/>
    <w:rsid w:val="00E268EE"/>
    <w:rsid w:val="00E312BC"/>
    <w:rsid w:val="00E31A52"/>
    <w:rsid w:val="00E31AEE"/>
    <w:rsid w:val="00E35557"/>
    <w:rsid w:val="00E4094F"/>
    <w:rsid w:val="00E40BEA"/>
    <w:rsid w:val="00E41788"/>
    <w:rsid w:val="00E4254F"/>
    <w:rsid w:val="00E446BD"/>
    <w:rsid w:val="00E4548A"/>
    <w:rsid w:val="00E47379"/>
    <w:rsid w:val="00E477D3"/>
    <w:rsid w:val="00E50288"/>
    <w:rsid w:val="00E50B97"/>
    <w:rsid w:val="00E52866"/>
    <w:rsid w:val="00E53E78"/>
    <w:rsid w:val="00E53E9A"/>
    <w:rsid w:val="00E62BD3"/>
    <w:rsid w:val="00E66D9E"/>
    <w:rsid w:val="00E67602"/>
    <w:rsid w:val="00E75BA8"/>
    <w:rsid w:val="00E75C8E"/>
    <w:rsid w:val="00E948D0"/>
    <w:rsid w:val="00E963BB"/>
    <w:rsid w:val="00E971E1"/>
    <w:rsid w:val="00EA118A"/>
    <w:rsid w:val="00EA2BD1"/>
    <w:rsid w:val="00EB48C9"/>
    <w:rsid w:val="00EB6D01"/>
    <w:rsid w:val="00EC0E1D"/>
    <w:rsid w:val="00EC6269"/>
    <w:rsid w:val="00EC6386"/>
    <w:rsid w:val="00EC669C"/>
    <w:rsid w:val="00ED4475"/>
    <w:rsid w:val="00EE0D43"/>
    <w:rsid w:val="00EE1981"/>
    <w:rsid w:val="00EE21A7"/>
    <w:rsid w:val="00EE32DF"/>
    <w:rsid w:val="00EF0464"/>
    <w:rsid w:val="00F00C17"/>
    <w:rsid w:val="00F01434"/>
    <w:rsid w:val="00F044CE"/>
    <w:rsid w:val="00F04EB3"/>
    <w:rsid w:val="00F165E8"/>
    <w:rsid w:val="00F23038"/>
    <w:rsid w:val="00F24EE8"/>
    <w:rsid w:val="00F2526A"/>
    <w:rsid w:val="00F36A96"/>
    <w:rsid w:val="00F37E21"/>
    <w:rsid w:val="00F4052F"/>
    <w:rsid w:val="00F42704"/>
    <w:rsid w:val="00F55570"/>
    <w:rsid w:val="00F61996"/>
    <w:rsid w:val="00F62321"/>
    <w:rsid w:val="00F703E5"/>
    <w:rsid w:val="00F71C8C"/>
    <w:rsid w:val="00F7664C"/>
    <w:rsid w:val="00F76B45"/>
    <w:rsid w:val="00F77681"/>
    <w:rsid w:val="00F8314D"/>
    <w:rsid w:val="00F8505F"/>
    <w:rsid w:val="00F85A95"/>
    <w:rsid w:val="00F85FA5"/>
    <w:rsid w:val="00F93604"/>
    <w:rsid w:val="00F941AE"/>
    <w:rsid w:val="00F96A8B"/>
    <w:rsid w:val="00FA0A64"/>
    <w:rsid w:val="00FA351F"/>
    <w:rsid w:val="00FA5DDE"/>
    <w:rsid w:val="00FB3F08"/>
    <w:rsid w:val="00FB7440"/>
    <w:rsid w:val="00FB7B09"/>
    <w:rsid w:val="00FC0316"/>
    <w:rsid w:val="00FC2F3F"/>
    <w:rsid w:val="00FC6839"/>
    <w:rsid w:val="00FD0E7B"/>
    <w:rsid w:val="00FD172A"/>
    <w:rsid w:val="00FD3149"/>
    <w:rsid w:val="00FD3345"/>
    <w:rsid w:val="00FD591E"/>
    <w:rsid w:val="00FD5A0D"/>
    <w:rsid w:val="00FE04D8"/>
    <w:rsid w:val="00FE0EED"/>
    <w:rsid w:val="00FE27B4"/>
    <w:rsid w:val="00FE36ED"/>
    <w:rsid w:val="00FF04AA"/>
    <w:rsid w:val="00FF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18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6F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75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187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57F9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A46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464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16F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75A2"/>
    <w:rPr>
      <w:b/>
      <w:bCs/>
      <w:sz w:val="32"/>
      <w:szCs w:val="32"/>
    </w:rPr>
  </w:style>
  <w:style w:type="table" w:styleId="a5">
    <w:name w:val="Table Grid"/>
    <w:basedOn w:val="a1"/>
    <w:uiPriority w:val="39"/>
    <w:rsid w:val="00FB74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090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905C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90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905C2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0905C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905C2"/>
  </w:style>
  <w:style w:type="paragraph" w:styleId="30">
    <w:name w:val="toc 3"/>
    <w:basedOn w:val="a"/>
    <w:next w:val="a"/>
    <w:autoRedefine/>
    <w:uiPriority w:val="39"/>
    <w:unhideWhenUsed/>
    <w:rsid w:val="000905C2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0905C2"/>
    <w:pPr>
      <w:ind w:leftChars="200" w:left="420"/>
    </w:pPr>
  </w:style>
  <w:style w:type="character" w:styleId="a8">
    <w:name w:val="Hyperlink"/>
    <w:basedOn w:val="a0"/>
    <w:uiPriority w:val="99"/>
    <w:unhideWhenUsed/>
    <w:rsid w:val="000905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18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6F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75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187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57F9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A464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464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16F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75A2"/>
    <w:rPr>
      <w:b/>
      <w:bCs/>
      <w:sz w:val="32"/>
      <w:szCs w:val="32"/>
    </w:rPr>
  </w:style>
  <w:style w:type="table" w:styleId="a5">
    <w:name w:val="Table Grid"/>
    <w:basedOn w:val="a1"/>
    <w:uiPriority w:val="39"/>
    <w:rsid w:val="00FB74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090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905C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90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905C2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0905C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905C2"/>
  </w:style>
  <w:style w:type="paragraph" w:styleId="30">
    <w:name w:val="toc 3"/>
    <w:basedOn w:val="a"/>
    <w:next w:val="a"/>
    <w:autoRedefine/>
    <w:uiPriority w:val="39"/>
    <w:unhideWhenUsed/>
    <w:rsid w:val="000905C2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0905C2"/>
    <w:pPr>
      <w:ind w:leftChars="200" w:left="420"/>
    </w:pPr>
  </w:style>
  <w:style w:type="character" w:styleId="a8">
    <w:name w:val="Hyperlink"/>
    <w:basedOn w:val="a0"/>
    <w:uiPriority w:val="99"/>
    <w:unhideWhenUsed/>
    <w:rsid w:val="000905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6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oleObject" Target="embeddings/oleObject1.bin"/><Relationship Id="rId46" Type="http://schemas.openxmlformats.org/officeDocument/2006/relationships/image" Target="media/image3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jpeg"/><Relationship Id="rId41" Type="http://schemas.openxmlformats.org/officeDocument/2006/relationships/image" Target="media/image32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emf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5.png"/><Relationship Id="rId52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endnotes" Target="endnotes.xml"/><Relationship Id="rId51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8A976-1561-4730-BD0B-2560040E6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15517</TotalTime>
  <Pages>36</Pages>
  <Words>2813</Words>
  <Characters>16038</Characters>
  <Application>Microsoft Office Word</Application>
  <DocSecurity>0</DocSecurity>
  <Lines>133</Lines>
  <Paragraphs>37</Paragraphs>
  <ScaleCrop>false</ScaleCrop>
  <Company/>
  <LinksUpToDate>false</LinksUpToDate>
  <CharactersWithSpaces>18814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944</cp:revision>
  <dcterms:created xsi:type="dcterms:W3CDTF">2018-08-07T07:53:00Z</dcterms:created>
  <dcterms:modified xsi:type="dcterms:W3CDTF">2018-08-24T05:05:00Z</dcterms:modified>
</cp:coreProperties>
</file>